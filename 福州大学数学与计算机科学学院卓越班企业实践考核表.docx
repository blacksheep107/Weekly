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69861" w14:textId="7A961D42" w:rsidR="004D457B" w:rsidRDefault="004D457B" w:rsidP="00F359F8">
      <w:pPr>
        <w:widowControl/>
        <w:jc w:val="center"/>
        <w:rPr>
          <w:b/>
          <w:bCs/>
          <w:color w:val="000000"/>
          <w:sz w:val="32"/>
          <w:szCs w:val="32"/>
        </w:rPr>
      </w:pPr>
      <w:r w:rsidRPr="0040399A">
        <w:rPr>
          <w:kern w:val="0"/>
          <w:sz w:val="24"/>
          <w:szCs w:val="24"/>
        </w:rPr>
        <w:t> </w:t>
      </w:r>
      <w:r w:rsidRPr="005812FA">
        <w:rPr>
          <w:rFonts w:cs="宋体" w:hint="eastAsia"/>
          <w:b/>
          <w:bCs/>
          <w:color w:val="000000"/>
          <w:sz w:val="32"/>
          <w:szCs w:val="32"/>
        </w:rPr>
        <w:t>福州大学</w:t>
      </w:r>
      <w:ins w:id="0" w:author="陈 曼" w:date="2021-12-10T17:24:00Z">
        <w:r w:rsidR="005E51DF" w:rsidRPr="005E51DF">
          <w:rPr>
            <w:rFonts w:cs="宋体" w:hint="eastAsia"/>
            <w:b/>
            <w:bCs/>
            <w:color w:val="000000"/>
            <w:sz w:val="32"/>
            <w:szCs w:val="32"/>
          </w:rPr>
          <w:t>计算机与大数据学院</w:t>
        </w:r>
      </w:ins>
      <w:del w:id="1" w:author="陈 曼" w:date="2021-12-10T17:24:00Z">
        <w:r w:rsidRPr="005812FA" w:rsidDel="005E51DF">
          <w:rPr>
            <w:rFonts w:cs="宋体" w:hint="eastAsia"/>
            <w:b/>
            <w:bCs/>
            <w:color w:val="000000"/>
            <w:sz w:val="32"/>
            <w:szCs w:val="32"/>
          </w:rPr>
          <w:delText>数学与计算机科学</w:delText>
        </w:r>
        <w:r w:rsidDel="005E51DF">
          <w:rPr>
            <w:rFonts w:cs="宋体" w:hint="eastAsia"/>
            <w:b/>
            <w:bCs/>
            <w:color w:val="000000"/>
            <w:sz w:val="32"/>
            <w:szCs w:val="32"/>
          </w:rPr>
          <w:delText>（软件）</w:delText>
        </w:r>
        <w:r w:rsidRPr="005812FA" w:rsidDel="005E51DF">
          <w:rPr>
            <w:rFonts w:cs="宋体" w:hint="eastAsia"/>
            <w:b/>
            <w:bCs/>
            <w:color w:val="000000"/>
            <w:sz w:val="32"/>
            <w:szCs w:val="32"/>
          </w:rPr>
          <w:delText>学院</w:delText>
        </w:r>
      </w:del>
    </w:p>
    <w:p w14:paraId="13109396" w14:textId="77777777" w:rsidR="004D457B" w:rsidRDefault="004D457B">
      <w:pPr>
        <w:spacing w:line="360" w:lineRule="auto"/>
        <w:jc w:val="center"/>
        <w:rPr>
          <w:b/>
          <w:bCs/>
          <w:color w:val="000000"/>
          <w:sz w:val="32"/>
          <w:szCs w:val="32"/>
        </w:rPr>
      </w:pPr>
      <w:r>
        <w:rPr>
          <w:rFonts w:cs="宋体" w:hint="eastAsia"/>
          <w:b/>
          <w:bCs/>
          <w:color w:val="000000"/>
          <w:sz w:val="32"/>
          <w:szCs w:val="32"/>
        </w:rPr>
        <w:t>本科生</w:t>
      </w:r>
      <w:r w:rsidRPr="005812FA">
        <w:rPr>
          <w:rFonts w:cs="宋体" w:hint="eastAsia"/>
          <w:b/>
          <w:bCs/>
          <w:color w:val="000000"/>
          <w:sz w:val="32"/>
          <w:szCs w:val="32"/>
        </w:rPr>
        <w:t>实习实践</w:t>
      </w:r>
      <w:r>
        <w:rPr>
          <w:rFonts w:cs="宋体" w:hint="eastAsia"/>
          <w:b/>
          <w:bCs/>
          <w:color w:val="000000"/>
          <w:sz w:val="32"/>
          <w:szCs w:val="32"/>
        </w:rPr>
        <w:t>环节考核</w:t>
      </w:r>
      <w:r w:rsidRPr="005812FA">
        <w:rPr>
          <w:rFonts w:cs="宋体" w:hint="eastAsia"/>
          <w:b/>
          <w:bCs/>
          <w:color w:val="000000"/>
          <w:sz w:val="32"/>
          <w:szCs w:val="32"/>
        </w:rPr>
        <w:t>表</w:t>
      </w:r>
    </w:p>
    <w:p w14:paraId="7DFAACDE" w14:textId="77777777" w:rsidR="004D457B" w:rsidRDefault="004D457B">
      <w:pPr>
        <w:spacing w:line="360" w:lineRule="auto"/>
        <w:jc w:val="center"/>
        <w:rPr>
          <w:color w:val="000000"/>
          <w:sz w:val="32"/>
          <w:szCs w:val="32"/>
        </w:rPr>
      </w:pPr>
    </w:p>
    <w:tbl>
      <w:tblPr>
        <w:tblW w:w="954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69"/>
        <w:gridCol w:w="14"/>
        <w:gridCol w:w="9"/>
        <w:gridCol w:w="1256"/>
        <w:gridCol w:w="861"/>
        <w:gridCol w:w="586"/>
        <w:gridCol w:w="974"/>
        <w:gridCol w:w="260"/>
        <w:gridCol w:w="1100"/>
        <w:gridCol w:w="3111"/>
      </w:tblGrid>
      <w:tr w:rsidR="004D457B" w:rsidRPr="005812FA" w14:paraId="26548ECA" w14:textId="77777777">
        <w:trPr>
          <w:trHeight w:val="526"/>
        </w:trPr>
        <w:tc>
          <w:tcPr>
            <w:tcW w:w="9540" w:type="dxa"/>
            <w:gridSpan w:val="10"/>
          </w:tcPr>
          <w:p w14:paraId="14C6B683" w14:textId="77777777" w:rsidR="004D457B" w:rsidRDefault="004D457B">
            <w:pPr>
              <w:spacing w:line="360" w:lineRule="auto"/>
              <w:jc w:val="left"/>
              <w:rPr>
                <w:b/>
                <w:bCs/>
              </w:rPr>
            </w:pPr>
            <w:r>
              <w:rPr>
                <w:rFonts w:ascii="Lucida Grande" w:hAnsi="Lucida Grande" w:cs="Lucida Grande"/>
                <w:b/>
                <w:bCs/>
              </w:rPr>
              <w:t>1</w:t>
            </w:r>
            <w:r w:rsidRPr="005812FA">
              <w:rPr>
                <w:rFonts w:ascii="Lucida Grande" w:hAnsi="Lucida Grande" w:cs="宋体" w:hint="eastAsia"/>
                <w:b/>
                <w:bCs/>
              </w:rPr>
              <w:t>、</w:t>
            </w:r>
            <w:r>
              <w:rPr>
                <w:rFonts w:cs="宋体" w:hint="eastAsia"/>
                <w:b/>
                <w:bCs/>
              </w:rPr>
              <w:t>学生</w:t>
            </w:r>
            <w:r w:rsidRPr="005812FA">
              <w:rPr>
                <w:rFonts w:cs="宋体" w:hint="eastAsia"/>
                <w:b/>
                <w:bCs/>
              </w:rPr>
              <w:t>基本信息</w:t>
            </w:r>
            <w:r>
              <w:rPr>
                <w:rFonts w:cs="宋体" w:hint="eastAsia"/>
                <w:b/>
                <w:bCs/>
              </w:rPr>
              <w:t>：</w:t>
            </w:r>
          </w:p>
        </w:tc>
      </w:tr>
      <w:tr w:rsidR="004D457B" w:rsidRPr="005812FA" w14:paraId="3AD1141C" w14:textId="77777777">
        <w:tc>
          <w:tcPr>
            <w:tcW w:w="1383" w:type="dxa"/>
            <w:gridSpan w:val="2"/>
          </w:tcPr>
          <w:p w14:paraId="14F6B500" w14:textId="77777777" w:rsidR="004D457B" w:rsidRDefault="004D457B">
            <w:pPr>
              <w:spacing w:line="360" w:lineRule="auto"/>
              <w:jc w:val="left"/>
            </w:pPr>
            <w:r w:rsidRPr="005812FA">
              <w:rPr>
                <w:rFonts w:cs="宋体" w:hint="eastAsia"/>
              </w:rPr>
              <w:t>姓名</w:t>
            </w:r>
          </w:p>
        </w:tc>
        <w:tc>
          <w:tcPr>
            <w:tcW w:w="1265" w:type="dxa"/>
            <w:gridSpan w:val="2"/>
          </w:tcPr>
          <w:p w14:paraId="578A7DC4" w14:textId="77777777" w:rsidR="004D457B" w:rsidRDefault="001F4FD2">
            <w:pPr>
              <w:spacing w:line="360" w:lineRule="auto"/>
              <w:jc w:val="left"/>
            </w:pPr>
            <w:ins w:id="2" w:author="陈曼8" w:date="2021-11-10T09:19:00Z">
              <w:r>
                <w:rPr>
                  <w:rFonts w:hint="eastAsia"/>
                </w:rPr>
                <w:t>陈曼</w:t>
              </w:r>
            </w:ins>
          </w:p>
        </w:tc>
        <w:tc>
          <w:tcPr>
            <w:tcW w:w="861" w:type="dxa"/>
          </w:tcPr>
          <w:p w14:paraId="7707ADF4" w14:textId="77777777" w:rsidR="004D457B" w:rsidRDefault="004D457B">
            <w:pPr>
              <w:spacing w:line="360" w:lineRule="auto"/>
              <w:jc w:val="left"/>
            </w:pPr>
            <w:r w:rsidRPr="005812FA">
              <w:rPr>
                <w:rFonts w:cs="宋体" w:hint="eastAsia"/>
              </w:rPr>
              <w:t>性别</w:t>
            </w:r>
          </w:p>
        </w:tc>
        <w:tc>
          <w:tcPr>
            <w:tcW w:w="1560" w:type="dxa"/>
            <w:gridSpan w:val="2"/>
          </w:tcPr>
          <w:p w14:paraId="7CA95D1A" w14:textId="77777777" w:rsidR="004D457B" w:rsidRDefault="001F4FD2">
            <w:pPr>
              <w:spacing w:line="360" w:lineRule="auto"/>
              <w:jc w:val="left"/>
            </w:pPr>
            <w:ins w:id="3" w:author="陈曼8" w:date="2021-11-10T09:19:00Z">
              <w:r>
                <w:rPr>
                  <w:rFonts w:hint="eastAsia"/>
                </w:rPr>
                <w:t>女</w:t>
              </w:r>
            </w:ins>
          </w:p>
        </w:tc>
        <w:tc>
          <w:tcPr>
            <w:tcW w:w="1360" w:type="dxa"/>
            <w:gridSpan w:val="2"/>
          </w:tcPr>
          <w:p w14:paraId="0865AB34" w14:textId="77777777" w:rsidR="004D457B" w:rsidRDefault="004D457B">
            <w:pPr>
              <w:spacing w:line="360" w:lineRule="auto"/>
              <w:jc w:val="left"/>
            </w:pPr>
            <w:r w:rsidRPr="005812FA">
              <w:rPr>
                <w:rFonts w:cs="宋体" w:hint="eastAsia"/>
              </w:rPr>
              <w:t>学号</w:t>
            </w:r>
          </w:p>
        </w:tc>
        <w:tc>
          <w:tcPr>
            <w:tcW w:w="3111" w:type="dxa"/>
          </w:tcPr>
          <w:p w14:paraId="3F65AE00" w14:textId="77777777" w:rsidR="004D457B" w:rsidRDefault="001F4FD2">
            <w:pPr>
              <w:spacing w:line="360" w:lineRule="auto"/>
              <w:jc w:val="left"/>
            </w:pPr>
            <w:ins w:id="4" w:author="陈曼8" w:date="2021-11-10T09:19:00Z">
              <w:r>
                <w:rPr>
                  <w:rFonts w:hint="eastAsia"/>
                </w:rPr>
                <w:t>0</w:t>
              </w:r>
              <w:r>
                <w:t>41803101</w:t>
              </w:r>
            </w:ins>
          </w:p>
        </w:tc>
      </w:tr>
      <w:tr w:rsidR="004D457B" w:rsidRPr="005812FA" w14:paraId="367B81E9" w14:textId="77777777">
        <w:tc>
          <w:tcPr>
            <w:tcW w:w="1383" w:type="dxa"/>
            <w:gridSpan w:val="2"/>
          </w:tcPr>
          <w:p w14:paraId="01FD5569" w14:textId="77777777" w:rsidR="004D457B" w:rsidRDefault="004D457B">
            <w:pPr>
              <w:spacing w:line="360" w:lineRule="auto"/>
              <w:jc w:val="left"/>
            </w:pPr>
            <w:r>
              <w:rPr>
                <w:rFonts w:cs="宋体" w:hint="eastAsia"/>
              </w:rPr>
              <w:t>专业</w:t>
            </w:r>
          </w:p>
        </w:tc>
        <w:tc>
          <w:tcPr>
            <w:tcW w:w="1265" w:type="dxa"/>
            <w:gridSpan w:val="2"/>
          </w:tcPr>
          <w:p w14:paraId="6EC24B73" w14:textId="77777777" w:rsidR="004D457B" w:rsidRDefault="001F4FD2">
            <w:pPr>
              <w:spacing w:line="360" w:lineRule="auto"/>
              <w:jc w:val="left"/>
            </w:pPr>
            <w:ins w:id="5" w:author="陈曼8" w:date="2021-11-10T09:19:00Z">
              <w:r>
                <w:rPr>
                  <w:rFonts w:hint="eastAsia"/>
                </w:rPr>
                <w:t>计算机科学与技术</w:t>
              </w:r>
            </w:ins>
          </w:p>
        </w:tc>
        <w:tc>
          <w:tcPr>
            <w:tcW w:w="861" w:type="dxa"/>
          </w:tcPr>
          <w:p w14:paraId="2ED55E5C" w14:textId="77777777" w:rsidR="004D457B" w:rsidRDefault="004D457B">
            <w:pPr>
              <w:widowControl/>
              <w:spacing w:line="360" w:lineRule="auto"/>
              <w:jc w:val="left"/>
            </w:pPr>
            <w:r w:rsidRPr="005812FA">
              <w:rPr>
                <w:rFonts w:cs="宋体" w:hint="eastAsia"/>
              </w:rPr>
              <w:t>手机</w:t>
            </w:r>
          </w:p>
        </w:tc>
        <w:tc>
          <w:tcPr>
            <w:tcW w:w="1560" w:type="dxa"/>
            <w:gridSpan w:val="2"/>
          </w:tcPr>
          <w:p w14:paraId="4A91C943" w14:textId="77777777" w:rsidR="004D457B" w:rsidRDefault="001F4FD2">
            <w:pPr>
              <w:widowControl/>
              <w:spacing w:line="360" w:lineRule="auto"/>
              <w:jc w:val="left"/>
            </w:pPr>
            <w:ins w:id="6" w:author="陈曼8" w:date="2021-11-10T09:19:00Z">
              <w:r>
                <w:rPr>
                  <w:rFonts w:hint="eastAsia"/>
                </w:rPr>
                <w:t>1</w:t>
              </w:r>
              <w:r>
                <w:t>3696891851</w:t>
              </w:r>
            </w:ins>
          </w:p>
        </w:tc>
        <w:tc>
          <w:tcPr>
            <w:tcW w:w="1360" w:type="dxa"/>
            <w:gridSpan w:val="2"/>
          </w:tcPr>
          <w:p w14:paraId="55E2E103" w14:textId="77777777" w:rsidR="004D457B" w:rsidRDefault="004D457B">
            <w:pPr>
              <w:widowControl/>
              <w:spacing w:line="360" w:lineRule="auto"/>
              <w:jc w:val="left"/>
            </w:pPr>
            <w:r w:rsidRPr="005812FA">
              <w:rPr>
                <w:rFonts w:cs="宋体" w:hint="eastAsia"/>
              </w:rPr>
              <w:t>电子邮件</w:t>
            </w:r>
          </w:p>
        </w:tc>
        <w:tc>
          <w:tcPr>
            <w:tcW w:w="3111" w:type="dxa"/>
          </w:tcPr>
          <w:p w14:paraId="7BDF097A" w14:textId="77777777" w:rsidR="004D457B" w:rsidRDefault="00A27A18">
            <w:pPr>
              <w:widowControl/>
              <w:spacing w:line="360" w:lineRule="auto"/>
              <w:jc w:val="left"/>
            </w:pPr>
            <w:ins w:id="7" w:author="陈曼8" w:date="2021-11-10T09:22:00Z">
              <w:r>
                <w:rPr>
                  <w:rFonts w:hint="eastAsia"/>
                </w:rPr>
                <w:t>1</w:t>
              </w:r>
              <w:r>
                <w:t>072806327</w:t>
              </w:r>
              <w:r>
                <w:rPr>
                  <w:rFonts w:hint="eastAsia"/>
                </w:rPr>
                <w:t>@qq.com</w:t>
              </w:r>
            </w:ins>
          </w:p>
        </w:tc>
      </w:tr>
      <w:tr w:rsidR="004D457B" w:rsidRPr="005812FA" w14:paraId="6AD5DF8F" w14:textId="77777777">
        <w:tc>
          <w:tcPr>
            <w:tcW w:w="1369" w:type="dxa"/>
          </w:tcPr>
          <w:p w14:paraId="3B339366" w14:textId="77777777" w:rsidR="004D457B" w:rsidRDefault="004D457B">
            <w:pPr>
              <w:spacing w:line="360" w:lineRule="auto"/>
              <w:jc w:val="left"/>
            </w:pPr>
            <w:r>
              <w:rPr>
                <w:rFonts w:cs="宋体" w:hint="eastAsia"/>
              </w:rPr>
              <w:t>校内</w:t>
            </w:r>
            <w:r w:rsidRPr="005812FA">
              <w:rPr>
                <w:rFonts w:cs="宋体" w:hint="eastAsia"/>
              </w:rPr>
              <w:t>导师</w:t>
            </w:r>
          </w:p>
        </w:tc>
        <w:tc>
          <w:tcPr>
            <w:tcW w:w="2726" w:type="dxa"/>
            <w:gridSpan w:val="5"/>
          </w:tcPr>
          <w:p w14:paraId="44AA7C08" w14:textId="77777777" w:rsidR="004D457B" w:rsidRDefault="00A27A18">
            <w:pPr>
              <w:spacing w:line="360" w:lineRule="auto"/>
              <w:jc w:val="left"/>
            </w:pPr>
            <w:ins w:id="8" w:author="陈曼8" w:date="2021-11-10T09:22:00Z">
              <w:r>
                <w:rPr>
                  <w:rFonts w:hint="eastAsia"/>
                </w:rPr>
                <w:t>陈</w:t>
              </w:r>
            </w:ins>
            <w:ins w:id="9" w:author="陈曼8" w:date="2021-11-10T10:17:00Z">
              <w:r w:rsidR="000B0EAC">
                <w:rPr>
                  <w:rFonts w:hint="eastAsia"/>
                </w:rPr>
                <w:t>晖</w:t>
              </w:r>
            </w:ins>
          </w:p>
        </w:tc>
        <w:tc>
          <w:tcPr>
            <w:tcW w:w="1234" w:type="dxa"/>
            <w:gridSpan w:val="2"/>
          </w:tcPr>
          <w:p w14:paraId="5B651FCA" w14:textId="77777777" w:rsidR="004D457B" w:rsidRDefault="004D457B">
            <w:pPr>
              <w:spacing w:line="360" w:lineRule="auto"/>
              <w:jc w:val="left"/>
            </w:pPr>
            <w:r>
              <w:rPr>
                <w:rFonts w:cs="宋体" w:hint="eastAsia"/>
              </w:rPr>
              <w:t>企业</w:t>
            </w:r>
            <w:r w:rsidRPr="005812FA">
              <w:rPr>
                <w:rFonts w:cs="宋体" w:hint="eastAsia"/>
              </w:rPr>
              <w:t>导师</w:t>
            </w:r>
          </w:p>
        </w:tc>
        <w:tc>
          <w:tcPr>
            <w:tcW w:w="4211" w:type="dxa"/>
            <w:gridSpan w:val="2"/>
          </w:tcPr>
          <w:p w14:paraId="51815CE7" w14:textId="77777777" w:rsidR="004D457B" w:rsidRDefault="00A27A18">
            <w:pPr>
              <w:spacing w:line="360" w:lineRule="auto"/>
              <w:jc w:val="left"/>
            </w:pPr>
            <w:ins w:id="10" w:author="陈曼8" w:date="2021-11-10T09:22:00Z">
              <w:r>
                <w:rPr>
                  <w:rFonts w:hint="eastAsia"/>
                </w:rPr>
                <w:t>陈文浩</w:t>
              </w:r>
            </w:ins>
          </w:p>
        </w:tc>
      </w:tr>
      <w:tr w:rsidR="004D457B" w:rsidRPr="005812FA" w14:paraId="39417078" w14:textId="77777777">
        <w:trPr>
          <w:trHeight w:val="473"/>
        </w:trPr>
        <w:tc>
          <w:tcPr>
            <w:tcW w:w="9540" w:type="dxa"/>
            <w:gridSpan w:val="10"/>
          </w:tcPr>
          <w:p w14:paraId="29EE6264" w14:textId="77777777" w:rsidR="004D457B" w:rsidRDefault="004D457B">
            <w:pPr>
              <w:spacing w:line="360" w:lineRule="auto"/>
              <w:jc w:val="left"/>
              <w:rPr>
                <w:b/>
                <w:bCs/>
              </w:rPr>
            </w:pPr>
            <w:r>
              <w:rPr>
                <w:rFonts w:ascii="Lucida Grande" w:hAnsi="Lucida Grande" w:cs="Lucida Grande"/>
                <w:b/>
                <w:bCs/>
              </w:rPr>
              <w:t>2</w:t>
            </w:r>
            <w:r w:rsidRPr="005812FA">
              <w:rPr>
                <w:rFonts w:ascii="Lucida Grande" w:hAnsi="Lucida Grande" w:cs="宋体" w:hint="eastAsia"/>
                <w:b/>
                <w:bCs/>
              </w:rPr>
              <w:t>、</w:t>
            </w:r>
            <w:r>
              <w:rPr>
                <w:rFonts w:cs="宋体" w:hint="eastAsia"/>
                <w:b/>
                <w:bCs/>
              </w:rPr>
              <w:t>考核时间段：</w:t>
            </w:r>
          </w:p>
        </w:tc>
      </w:tr>
      <w:tr w:rsidR="004D457B" w:rsidRPr="005812FA" w14:paraId="5A340532" w14:textId="77777777">
        <w:trPr>
          <w:trHeight w:val="472"/>
        </w:trPr>
        <w:tc>
          <w:tcPr>
            <w:tcW w:w="9540" w:type="dxa"/>
            <w:gridSpan w:val="10"/>
          </w:tcPr>
          <w:p w14:paraId="1E8472C7" w14:textId="77777777" w:rsidR="004D457B" w:rsidRDefault="00A3671B" w:rsidP="000978C1">
            <w:pPr>
              <w:spacing w:line="360" w:lineRule="auto"/>
              <w:ind w:firstLineChars="890" w:firstLine="1869"/>
              <w:jc w:val="left"/>
            </w:pPr>
            <w:ins w:id="11" w:author="陈曼8" w:date="2021-11-10T09:22:00Z">
              <w:r>
                <w:t>2021</w:t>
              </w:r>
            </w:ins>
            <w:r w:rsidR="009A1B1E">
              <w:rPr>
                <w:rFonts w:hint="eastAsia"/>
              </w:rPr>
              <w:t xml:space="preserve"> </w:t>
            </w:r>
            <w:r w:rsidR="004D457B" w:rsidRPr="000D420D">
              <w:rPr>
                <w:rFonts w:cs="宋体" w:hint="eastAsia"/>
              </w:rPr>
              <w:t>年</w:t>
            </w:r>
            <w:r w:rsidR="004D457B" w:rsidRPr="000D420D">
              <w:t xml:space="preserve">  </w:t>
            </w:r>
            <w:ins w:id="12" w:author="陈曼8" w:date="2021-11-10T09:22:00Z">
              <w:r>
                <w:t>7</w:t>
              </w:r>
            </w:ins>
            <w:r w:rsidR="004D457B" w:rsidRPr="000D420D">
              <w:t xml:space="preserve">   </w:t>
            </w:r>
            <w:r w:rsidR="004D457B" w:rsidRPr="000D420D">
              <w:rPr>
                <w:rFonts w:cs="宋体" w:hint="eastAsia"/>
              </w:rPr>
              <w:t>月</w:t>
            </w:r>
            <w:r w:rsidR="004D457B" w:rsidRPr="000D420D">
              <w:t xml:space="preserve">  </w:t>
            </w:r>
            <w:ins w:id="13" w:author="陈曼8" w:date="2021-11-10T09:22:00Z">
              <w:r>
                <w:t>12</w:t>
              </w:r>
            </w:ins>
            <w:r w:rsidR="004D457B" w:rsidRPr="000D420D">
              <w:t xml:space="preserve">   </w:t>
            </w:r>
            <w:r w:rsidR="004D457B" w:rsidRPr="000D420D">
              <w:rPr>
                <w:rFonts w:cs="宋体" w:hint="eastAsia"/>
              </w:rPr>
              <w:t>日</w:t>
            </w:r>
            <w:r w:rsidR="004D457B" w:rsidRPr="000D420D">
              <w:t xml:space="preserve">   </w:t>
            </w:r>
            <w:r w:rsidR="004D457B" w:rsidRPr="000D420D">
              <w:rPr>
                <w:rFonts w:cs="宋体" w:hint="eastAsia"/>
              </w:rPr>
              <w:t>至</w:t>
            </w:r>
            <w:r w:rsidR="004D457B" w:rsidRPr="000D420D">
              <w:t xml:space="preserve">   </w:t>
            </w:r>
            <w:r w:rsidR="009A1B1E">
              <w:rPr>
                <w:rFonts w:hint="eastAsia"/>
              </w:rPr>
              <w:t xml:space="preserve">  </w:t>
            </w:r>
            <w:r w:rsidR="000978C1">
              <w:rPr>
                <w:rFonts w:hint="eastAsia"/>
              </w:rPr>
              <w:t xml:space="preserve">  </w:t>
            </w:r>
            <w:ins w:id="14" w:author="陈曼8" w:date="2021-11-10T09:22:00Z">
              <w:r>
                <w:t>2021</w:t>
              </w:r>
            </w:ins>
            <w:r w:rsidR="009A1B1E">
              <w:rPr>
                <w:rFonts w:hint="eastAsia"/>
              </w:rPr>
              <w:t xml:space="preserve">  </w:t>
            </w:r>
            <w:r w:rsidR="004D457B" w:rsidRPr="000D420D">
              <w:rPr>
                <w:rFonts w:cs="宋体" w:hint="eastAsia"/>
              </w:rPr>
              <w:t>年</w:t>
            </w:r>
            <w:r w:rsidR="004D457B" w:rsidRPr="000D420D">
              <w:t xml:space="preserve">  </w:t>
            </w:r>
            <w:ins w:id="15" w:author="陈曼8" w:date="2021-11-10T09:22:00Z">
              <w:r>
                <w:t>11</w:t>
              </w:r>
            </w:ins>
            <w:r w:rsidR="004D457B" w:rsidRPr="000D420D">
              <w:t xml:space="preserve">  </w:t>
            </w:r>
            <w:r w:rsidR="004D457B" w:rsidRPr="000D420D">
              <w:rPr>
                <w:rFonts w:cs="宋体" w:hint="eastAsia"/>
              </w:rPr>
              <w:t>月</w:t>
            </w:r>
            <w:r w:rsidR="004D457B" w:rsidRPr="000D420D">
              <w:t xml:space="preserve">   </w:t>
            </w:r>
            <w:ins w:id="16" w:author="陈曼8" w:date="2021-11-10T09:22:00Z">
              <w:r>
                <w:t>12</w:t>
              </w:r>
            </w:ins>
            <w:r w:rsidR="004D457B" w:rsidRPr="000D420D">
              <w:t xml:space="preserve">  </w:t>
            </w:r>
            <w:r w:rsidR="004D457B" w:rsidRPr="000D420D">
              <w:rPr>
                <w:rFonts w:cs="宋体" w:hint="eastAsia"/>
              </w:rPr>
              <w:t>日</w:t>
            </w:r>
          </w:p>
        </w:tc>
      </w:tr>
      <w:tr w:rsidR="004D457B" w:rsidRPr="005812FA" w14:paraId="70458C47" w14:textId="77777777">
        <w:trPr>
          <w:trHeight w:val="472"/>
        </w:trPr>
        <w:tc>
          <w:tcPr>
            <w:tcW w:w="9540" w:type="dxa"/>
            <w:gridSpan w:val="10"/>
          </w:tcPr>
          <w:p w14:paraId="18B84541" w14:textId="77777777" w:rsidR="004D457B" w:rsidRDefault="004D457B">
            <w:pPr>
              <w:spacing w:line="360" w:lineRule="auto"/>
              <w:jc w:val="left"/>
              <w:rPr>
                <w:b/>
                <w:bCs/>
              </w:rPr>
            </w:pPr>
            <w:r>
              <w:rPr>
                <w:rFonts w:ascii="Lucida Grande" w:hAnsi="Lucida Grande" w:cs="Lucida Grande"/>
                <w:b/>
                <w:bCs/>
              </w:rPr>
              <w:t>3</w:t>
            </w:r>
            <w:r w:rsidRPr="005812FA">
              <w:rPr>
                <w:rFonts w:ascii="Lucida Grande" w:hAnsi="Lucida Grande" w:cs="宋体" w:hint="eastAsia"/>
                <w:b/>
                <w:bCs/>
              </w:rPr>
              <w:t>、</w:t>
            </w:r>
            <w:r>
              <w:rPr>
                <w:rFonts w:cs="宋体" w:hint="eastAsia"/>
                <w:b/>
                <w:bCs/>
              </w:rPr>
              <w:t>实习实践单位：</w:t>
            </w:r>
          </w:p>
        </w:tc>
      </w:tr>
      <w:tr w:rsidR="004D457B" w:rsidRPr="005812FA" w14:paraId="62B0195D" w14:textId="77777777">
        <w:trPr>
          <w:trHeight w:val="472"/>
        </w:trPr>
        <w:tc>
          <w:tcPr>
            <w:tcW w:w="1392" w:type="dxa"/>
            <w:gridSpan w:val="3"/>
          </w:tcPr>
          <w:p w14:paraId="37236C71" w14:textId="77777777" w:rsidR="004D457B" w:rsidRDefault="004D457B">
            <w:pPr>
              <w:tabs>
                <w:tab w:val="left" w:pos="1425"/>
                <w:tab w:val="center" w:pos="5015"/>
              </w:tabs>
              <w:spacing w:line="360" w:lineRule="auto"/>
              <w:jc w:val="center"/>
            </w:pPr>
            <w:r w:rsidRPr="00256DF4">
              <w:rPr>
                <w:rFonts w:cs="宋体" w:hint="eastAsia"/>
              </w:rPr>
              <w:t>单位名称</w:t>
            </w:r>
          </w:p>
        </w:tc>
        <w:tc>
          <w:tcPr>
            <w:tcW w:w="8148" w:type="dxa"/>
            <w:gridSpan w:val="7"/>
          </w:tcPr>
          <w:p w14:paraId="6503ED36" w14:textId="77777777" w:rsidR="004D457B" w:rsidRDefault="00A632C8">
            <w:pPr>
              <w:tabs>
                <w:tab w:val="left" w:pos="1425"/>
                <w:tab w:val="center" w:pos="5015"/>
              </w:tabs>
              <w:spacing w:line="360" w:lineRule="auto"/>
              <w:jc w:val="left"/>
            </w:pPr>
            <w:ins w:id="17" w:author="陈曼8" w:date="2021-11-10T09:23:00Z">
              <w:r>
                <w:rPr>
                  <w:rFonts w:hint="eastAsia"/>
                </w:rPr>
                <w:t>海康威视福建业务</w:t>
              </w:r>
            </w:ins>
            <w:ins w:id="18" w:author="陈曼8" w:date="2021-11-10T09:33:00Z">
              <w:r w:rsidR="00303163">
                <w:rPr>
                  <w:rFonts w:hint="eastAsia"/>
                </w:rPr>
                <w:t>中心</w:t>
              </w:r>
            </w:ins>
          </w:p>
        </w:tc>
      </w:tr>
      <w:tr w:rsidR="004D457B" w:rsidRPr="005812FA" w14:paraId="768A303C" w14:textId="77777777">
        <w:trPr>
          <w:trHeight w:val="472"/>
        </w:trPr>
        <w:tc>
          <w:tcPr>
            <w:tcW w:w="1392" w:type="dxa"/>
            <w:gridSpan w:val="3"/>
          </w:tcPr>
          <w:p w14:paraId="18CA0271" w14:textId="77777777" w:rsidR="004D457B" w:rsidRDefault="004D457B">
            <w:pPr>
              <w:tabs>
                <w:tab w:val="left" w:pos="1425"/>
                <w:tab w:val="center" w:pos="5015"/>
              </w:tabs>
              <w:spacing w:line="360" w:lineRule="auto"/>
              <w:jc w:val="center"/>
            </w:pPr>
            <w:r w:rsidRPr="00256DF4">
              <w:rPr>
                <w:rFonts w:cs="宋体" w:hint="eastAsia"/>
              </w:rPr>
              <w:t>地</w:t>
            </w:r>
            <w:r>
              <w:t xml:space="preserve">    </w:t>
            </w:r>
            <w:r w:rsidRPr="00256DF4">
              <w:rPr>
                <w:rFonts w:cs="宋体" w:hint="eastAsia"/>
              </w:rPr>
              <w:t>址</w:t>
            </w:r>
          </w:p>
        </w:tc>
        <w:tc>
          <w:tcPr>
            <w:tcW w:w="8148" w:type="dxa"/>
            <w:gridSpan w:val="7"/>
          </w:tcPr>
          <w:p w14:paraId="18CC73FB" w14:textId="77777777" w:rsidR="004D457B" w:rsidRPr="00303163" w:rsidRDefault="00303163">
            <w:pPr>
              <w:tabs>
                <w:tab w:val="left" w:pos="1425"/>
                <w:tab w:val="center" w:pos="5015"/>
              </w:tabs>
              <w:spacing w:line="360" w:lineRule="auto"/>
              <w:jc w:val="left"/>
            </w:pPr>
            <w:ins w:id="19" w:author="陈曼8" w:date="2021-11-10T09:34:00Z">
              <w:r>
                <w:t>福州市高新区旗山大道</w:t>
              </w:r>
              <w:r>
                <w:t>7</w:t>
              </w:r>
              <w:r>
                <w:t>号创新园二期</w:t>
              </w:r>
              <w:r>
                <w:t>19</w:t>
              </w:r>
              <w:r>
                <w:t>栋</w:t>
              </w:r>
              <w:r>
                <w:rPr>
                  <w:rFonts w:hint="eastAsia"/>
                </w:rPr>
                <w:t>7</w:t>
              </w:r>
              <w:r>
                <w:rPr>
                  <w:rFonts w:hint="eastAsia"/>
                </w:rPr>
                <w:t>层</w:t>
              </w:r>
            </w:ins>
          </w:p>
        </w:tc>
      </w:tr>
      <w:tr w:rsidR="004D457B" w:rsidRPr="005812FA" w14:paraId="1A0791DB" w14:textId="77777777">
        <w:tc>
          <w:tcPr>
            <w:tcW w:w="9540" w:type="dxa"/>
            <w:gridSpan w:val="10"/>
          </w:tcPr>
          <w:p w14:paraId="2E6955A6" w14:textId="77777777" w:rsidR="004D457B" w:rsidRDefault="004D457B">
            <w:pPr>
              <w:spacing w:line="360" w:lineRule="auto"/>
              <w:jc w:val="left"/>
              <w:rPr>
                <w:rFonts w:ascii="宋体"/>
                <w:b/>
                <w:bCs/>
              </w:rPr>
            </w:pPr>
            <w:r>
              <w:rPr>
                <w:rFonts w:ascii="Lucida Grande" w:hAnsi="Lucida Grande" w:cs="Lucida Grande"/>
                <w:b/>
                <w:bCs/>
              </w:rPr>
              <w:t>4</w:t>
            </w:r>
            <w:r w:rsidRPr="005812FA">
              <w:rPr>
                <w:rFonts w:ascii="Lucida Grande" w:hAnsi="Lucida Grande" w:cs="宋体" w:hint="eastAsia"/>
                <w:b/>
                <w:bCs/>
              </w:rPr>
              <w:t>、</w:t>
            </w:r>
            <w:r>
              <w:rPr>
                <w:rFonts w:ascii="Lucida Grande" w:hAnsi="Lucida Grande" w:cs="宋体" w:hint="eastAsia"/>
                <w:b/>
                <w:bCs/>
              </w:rPr>
              <w:t>实习实践计划执行情况：</w:t>
            </w:r>
          </w:p>
        </w:tc>
      </w:tr>
      <w:tr w:rsidR="004D457B" w:rsidRPr="005812FA" w14:paraId="4C10522E" w14:textId="77777777">
        <w:trPr>
          <w:trHeight w:val="460"/>
        </w:trPr>
        <w:tc>
          <w:tcPr>
            <w:tcW w:w="1369" w:type="dxa"/>
          </w:tcPr>
          <w:p w14:paraId="2F733C27" w14:textId="77777777" w:rsidR="004D457B" w:rsidRDefault="004D457B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cs="宋体" w:hint="eastAsia"/>
              </w:rPr>
              <w:t>项目名称</w:t>
            </w:r>
          </w:p>
        </w:tc>
        <w:tc>
          <w:tcPr>
            <w:tcW w:w="8171" w:type="dxa"/>
            <w:gridSpan w:val="9"/>
          </w:tcPr>
          <w:p w14:paraId="72D7637B" w14:textId="77777777" w:rsidR="004D457B" w:rsidRDefault="00D042AB">
            <w:pPr>
              <w:spacing w:line="360" w:lineRule="auto"/>
              <w:jc w:val="left"/>
              <w:rPr>
                <w:rFonts w:ascii="宋体"/>
              </w:rPr>
            </w:pPr>
            <w:ins w:id="20" w:author="陈曼8" w:date="2021-11-12T13:33:00Z">
              <w:r>
                <w:rPr>
                  <w:rFonts w:ascii="宋体" w:hint="eastAsia"/>
                </w:rPr>
                <w:t>化工园区一体</w:t>
              </w:r>
            </w:ins>
            <w:ins w:id="21" w:author="陈曼8" w:date="2021-11-10T10:18:00Z">
              <w:r w:rsidR="00FD6553" w:rsidRPr="00FD6553">
                <w:rPr>
                  <w:rFonts w:ascii="宋体" w:hint="eastAsia"/>
                </w:rPr>
                <w:t>化平台建设</w:t>
              </w:r>
            </w:ins>
          </w:p>
        </w:tc>
      </w:tr>
      <w:tr w:rsidR="004D457B" w:rsidRPr="005812FA" w14:paraId="06736BC3" w14:textId="77777777">
        <w:trPr>
          <w:trHeight w:val="2370"/>
        </w:trPr>
        <w:tc>
          <w:tcPr>
            <w:tcW w:w="9540" w:type="dxa"/>
            <w:gridSpan w:val="10"/>
          </w:tcPr>
          <w:p w14:paraId="292D8927" w14:textId="77777777" w:rsidR="004D457B" w:rsidRDefault="004D457B">
            <w:pPr>
              <w:spacing w:line="360" w:lineRule="auto"/>
              <w:jc w:val="left"/>
              <w:rPr>
                <w:rFonts w:ascii="宋体"/>
              </w:rPr>
            </w:pPr>
            <w:r>
              <w:rPr>
                <w:rFonts w:ascii="宋体" w:cs="宋体" w:hint="eastAsia"/>
              </w:rPr>
              <w:t>实习实践计划简要内容：</w:t>
            </w:r>
          </w:p>
          <w:p w14:paraId="52F359DC" w14:textId="77777777" w:rsidR="004D457B" w:rsidRDefault="00D042AB">
            <w:pPr>
              <w:spacing w:line="360" w:lineRule="auto"/>
              <w:jc w:val="left"/>
              <w:rPr>
                <w:ins w:id="22" w:author="陈曼8" w:date="2021-11-10T10:20:00Z"/>
                <w:rFonts w:ascii="宋体"/>
              </w:rPr>
            </w:pPr>
            <w:ins w:id="23" w:author="陈曼8" w:date="2021-11-12T13:33:00Z">
              <w:r w:rsidRPr="00D042AB">
                <w:rPr>
                  <w:rFonts w:ascii="宋体" w:hint="eastAsia"/>
                  <w:b/>
                </w:rPr>
                <w:t>化工园区一体化平台建设</w:t>
              </w:r>
            </w:ins>
            <w:ins w:id="24" w:author="陈曼8" w:date="2021-11-10T10:19:00Z">
              <w:r w:rsidR="00994F70" w:rsidRPr="00AA3A5F">
                <w:rPr>
                  <w:rFonts w:ascii="宋体" w:hint="eastAsia"/>
                  <w:b/>
                  <w:rPrChange w:id="25" w:author="陈曼8" w:date="2021-11-10T14:40:00Z">
                    <w:rPr>
                      <w:rFonts w:ascii="宋体" w:hint="eastAsia"/>
                    </w:rPr>
                  </w:rPrChange>
                </w:rPr>
                <w:t>看板前端</w:t>
              </w:r>
              <w:r w:rsidR="00BC70D0" w:rsidRPr="00AA3A5F">
                <w:rPr>
                  <w:rFonts w:ascii="宋体" w:hint="eastAsia"/>
                  <w:b/>
                  <w:rPrChange w:id="26" w:author="陈曼8" w:date="2021-11-10T14:40:00Z">
                    <w:rPr>
                      <w:rFonts w:ascii="宋体" w:hint="eastAsia"/>
                    </w:rPr>
                  </w:rPrChange>
                </w:rPr>
                <w:t>开发</w:t>
              </w:r>
            </w:ins>
            <w:ins w:id="27" w:author="陈曼8" w:date="2021-11-10T10:20:00Z">
              <w:r w:rsidR="003B4FCC">
                <w:rPr>
                  <w:rFonts w:ascii="宋体" w:hint="eastAsia"/>
                </w:rPr>
                <w:t>：</w:t>
              </w:r>
            </w:ins>
            <w:ins w:id="28" w:author="陈曼8" w:date="2021-11-10T10:19:00Z">
              <w:r w:rsidR="00E3402D">
                <w:rPr>
                  <w:rFonts w:ascii="宋体" w:hint="eastAsia"/>
                </w:rPr>
                <w:t>根据原型</w:t>
              </w:r>
            </w:ins>
            <w:ins w:id="29" w:author="陈曼8" w:date="2021-11-10T10:20:00Z">
              <w:r w:rsidR="00A719AA">
                <w:rPr>
                  <w:rFonts w:ascii="宋体" w:hint="eastAsia"/>
                </w:rPr>
                <w:t>编写看板布局样式代码，</w:t>
              </w:r>
              <w:r w:rsidR="001731A1">
                <w:rPr>
                  <w:rFonts w:ascii="宋体" w:hint="eastAsia"/>
                </w:rPr>
                <w:t>和后端</w:t>
              </w:r>
              <w:r w:rsidR="00062EB4">
                <w:rPr>
                  <w:rFonts w:ascii="宋体" w:hint="eastAsia"/>
                </w:rPr>
                <w:t>联调接口</w:t>
              </w:r>
              <w:r w:rsidR="00283040">
                <w:rPr>
                  <w:rFonts w:ascii="宋体" w:hint="eastAsia"/>
                </w:rPr>
                <w:t>。</w:t>
              </w:r>
            </w:ins>
          </w:p>
          <w:p w14:paraId="5CCB2BB4" w14:textId="77777777" w:rsidR="00283040" w:rsidRDefault="00283040">
            <w:pPr>
              <w:spacing w:line="360" w:lineRule="auto"/>
              <w:jc w:val="left"/>
              <w:rPr>
                <w:ins w:id="30" w:author="陈曼8" w:date="2021-11-10T10:21:00Z"/>
                <w:rFonts w:ascii="宋体"/>
              </w:rPr>
            </w:pPr>
            <w:ins w:id="31" w:author="陈曼8" w:date="2021-11-10T10:20:00Z">
              <w:r>
                <w:rPr>
                  <w:rFonts w:ascii="宋体" w:hint="eastAsia"/>
                </w:rPr>
                <w:t>包含三个页面：1</w:t>
              </w:r>
              <w:r>
                <w:rPr>
                  <w:rFonts w:ascii="宋体"/>
                </w:rPr>
                <w:t>.</w:t>
              </w:r>
              <w:r w:rsidR="00BD619B">
                <w:rPr>
                  <w:rFonts w:ascii="宋体" w:hint="eastAsia"/>
                </w:rPr>
                <w:t>看板主页面</w:t>
              </w:r>
            </w:ins>
            <w:ins w:id="32" w:author="陈曼8" w:date="2021-11-10T10:21:00Z">
              <w:r w:rsidR="00BD619B">
                <w:rPr>
                  <w:rFonts w:ascii="宋体" w:hint="eastAsia"/>
                </w:rPr>
                <w:t>。2</w:t>
              </w:r>
              <w:r w:rsidR="00BD619B">
                <w:rPr>
                  <w:rFonts w:ascii="宋体"/>
                </w:rPr>
                <w:t>.</w:t>
              </w:r>
              <w:r w:rsidR="00176D48">
                <w:rPr>
                  <w:rFonts w:ascii="宋体" w:hint="eastAsia"/>
                </w:rPr>
                <w:t>图片配置页面。3</w:t>
              </w:r>
              <w:r w:rsidR="00176D48">
                <w:rPr>
                  <w:rFonts w:ascii="宋体"/>
                </w:rPr>
                <w:t>.</w:t>
              </w:r>
              <w:r w:rsidR="00F353ED">
                <w:rPr>
                  <w:rFonts w:ascii="宋体" w:hint="eastAsia"/>
                </w:rPr>
                <w:t>门禁配置页面。</w:t>
              </w:r>
            </w:ins>
          </w:p>
          <w:p w14:paraId="79588FF9" w14:textId="77777777" w:rsidR="0041282E" w:rsidRDefault="0041282E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ins w:id="33" w:author="陈曼8" w:date="2021-11-10T10:28:00Z"/>
                <w:rFonts w:ascii="宋体"/>
              </w:rPr>
              <w:pPrChange w:id="34" w:author="陈曼8" w:date="2021-11-10T10:21:00Z">
                <w:pPr>
                  <w:spacing w:line="360" w:lineRule="auto"/>
                  <w:jc w:val="left"/>
                </w:pPr>
              </w:pPrChange>
            </w:pPr>
            <w:ins w:id="35" w:author="陈曼8" w:date="2021-11-10T10:21:00Z">
              <w:r w:rsidRPr="008F4BAD">
                <w:rPr>
                  <w:rFonts w:ascii="宋体" w:hint="eastAsia"/>
                  <w:rPrChange w:id="36" w:author="陈曼8" w:date="2021-11-10T10:21:00Z">
                    <w:rPr>
                      <w:rFonts w:hint="eastAsia"/>
                    </w:rPr>
                  </w:rPrChange>
                </w:rPr>
                <w:t>看板主页面。</w:t>
              </w:r>
              <w:r w:rsidR="009C5916" w:rsidRPr="008F4BAD">
                <w:rPr>
                  <w:rFonts w:ascii="宋体" w:hint="eastAsia"/>
                  <w:rPrChange w:id="37" w:author="陈曼8" w:date="2021-11-10T10:21:00Z">
                    <w:rPr>
                      <w:rFonts w:hint="eastAsia"/>
                    </w:rPr>
                  </w:rPrChange>
                </w:rPr>
                <w:t>包含多个模块，分为左看板，右看板，中间看板开发。</w:t>
              </w:r>
            </w:ins>
          </w:p>
          <w:p w14:paraId="55983FC3" w14:textId="77777777" w:rsidR="00A16595" w:rsidRDefault="00A16595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ins w:id="38" w:author="陈曼8" w:date="2021-11-10T10:28:00Z"/>
                <w:rFonts w:ascii="宋体"/>
              </w:rPr>
              <w:pPrChange w:id="39" w:author="陈曼8" w:date="2021-11-10T10:28:00Z">
                <w:pPr>
                  <w:spacing w:line="360" w:lineRule="auto"/>
                  <w:jc w:val="left"/>
                </w:pPr>
              </w:pPrChange>
            </w:pPr>
            <w:ins w:id="40" w:author="陈曼8" w:date="2021-11-10T10:28:00Z">
              <w:r>
                <w:rPr>
                  <w:rFonts w:ascii="宋体" w:hint="eastAsia"/>
                </w:rPr>
                <w:t>左边看板部分。</w:t>
              </w:r>
            </w:ins>
          </w:p>
          <w:p w14:paraId="4CD302DE" w14:textId="77777777" w:rsidR="008C02F6" w:rsidRDefault="008C02F6">
            <w:pPr>
              <w:pStyle w:val="a7"/>
              <w:numPr>
                <w:ilvl w:val="1"/>
                <w:numId w:val="3"/>
              </w:numPr>
              <w:spacing w:line="360" w:lineRule="auto"/>
              <w:ind w:firstLineChars="0"/>
              <w:jc w:val="left"/>
              <w:rPr>
                <w:ins w:id="41" w:author="陈曼8" w:date="2021-11-10T10:29:00Z"/>
                <w:rFonts w:ascii="宋体"/>
              </w:rPr>
              <w:pPrChange w:id="42" w:author="陈曼8" w:date="2021-11-10T10:28:00Z">
                <w:pPr>
                  <w:spacing w:line="360" w:lineRule="auto"/>
                  <w:jc w:val="left"/>
                </w:pPr>
              </w:pPrChange>
            </w:pPr>
            <w:ins w:id="43" w:author="陈曼8" w:date="2021-11-10T10:29:00Z">
              <w:r>
                <w:rPr>
                  <w:rFonts w:ascii="宋体" w:hint="eastAsia"/>
                </w:rPr>
                <w:t>天气情况</w:t>
              </w:r>
            </w:ins>
            <w:ins w:id="44" w:author="陈曼8" w:date="2021-11-10T14:28:00Z">
              <w:r w:rsidR="009A562B">
                <w:rPr>
                  <w:rFonts w:ascii="宋体" w:hint="eastAsia"/>
                </w:rPr>
                <w:t>。左边显示天气</w:t>
              </w:r>
            </w:ins>
            <w:ins w:id="45" w:author="陈曼8" w:date="2021-11-10T14:29:00Z">
              <w:r w:rsidR="009A562B">
                <w:rPr>
                  <w:rFonts w:ascii="宋体" w:hint="eastAsia"/>
                </w:rPr>
                <w:t>图标、名称、温度，右边显示湿度和风力数据</w:t>
              </w:r>
              <w:r w:rsidR="00D47E78">
                <w:rPr>
                  <w:rFonts w:ascii="宋体" w:hint="eastAsia"/>
                </w:rPr>
                <w:t>；用flex布局</w:t>
              </w:r>
              <w:r w:rsidR="00CA4314">
                <w:rPr>
                  <w:rFonts w:ascii="宋体" w:hint="eastAsia"/>
                </w:rPr>
                <w:t>把两个元素宽度设置为5</w:t>
              </w:r>
              <w:r w:rsidR="00CA4314">
                <w:rPr>
                  <w:rFonts w:ascii="宋体"/>
                </w:rPr>
                <w:t>0</w:t>
              </w:r>
              <w:r w:rsidR="00CA4314">
                <w:rPr>
                  <w:rFonts w:ascii="宋体" w:hint="eastAsia"/>
                </w:rPr>
                <w:t>%。</w:t>
              </w:r>
            </w:ins>
          </w:p>
          <w:p w14:paraId="5621CF1F" w14:textId="77777777" w:rsidR="008C02F6" w:rsidRDefault="008C02F6">
            <w:pPr>
              <w:pStyle w:val="a7"/>
              <w:numPr>
                <w:ilvl w:val="1"/>
                <w:numId w:val="3"/>
              </w:numPr>
              <w:spacing w:line="360" w:lineRule="auto"/>
              <w:ind w:firstLineChars="0"/>
              <w:jc w:val="left"/>
              <w:rPr>
                <w:ins w:id="46" w:author="陈曼8" w:date="2021-11-10T10:29:00Z"/>
                <w:rFonts w:ascii="宋体"/>
              </w:rPr>
              <w:pPrChange w:id="47" w:author="陈曼8" w:date="2021-11-10T10:28:00Z">
                <w:pPr>
                  <w:spacing w:line="360" w:lineRule="auto"/>
                  <w:jc w:val="left"/>
                </w:pPr>
              </w:pPrChange>
            </w:pPr>
            <w:ins w:id="48" w:author="陈曼8" w:date="2021-11-10T10:29:00Z">
              <w:r>
                <w:rPr>
                  <w:rFonts w:ascii="宋体" w:hint="eastAsia"/>
                </w:rPr>
                <w:t>园区简介</w:t>
              </w:r>
            </w:ins>
            <w:ins w:id="49" w:author="陈曼8" w:date="2021-11-10T14:29:00Z">
              <w:r w:rsidR="0090549E">
                <w:rPr>
                  <w:rFonts w:ascii="宋体" w:hint="eastAsia"/>
                </w:rPr>
                <w:t>。上面图片</w:t>
              </w:r>
            </w:ins>
            <w:ins w:id="50" w:author="陈曼8" w:date="2021-11-10T14:30:00Z">
              <w:r w:rsidR="0090549E">
                <w:rPr>
                  <w:rFonts w:ascii="宋体" w:hint="eastAsia"/>
                </w:rPr>
                <w:t>下面文字的盒子，</w:t>
              </w:r>
              <w:r w:rsidR="00125560">
                <w:rPr>
                  <w:rFonts w:ascii="宋体" w:hint="eastAsia"/>
                </w:rPr>
                <w:t>文字超出容器范围时可以展开容器，</w:t>
              </w:r>
              <w:r w:rsidR="0004251C">
                <w:rPr>
                  <w:rFonts w:ascii="宋体" w:hint="eastAsia"/>
                </w:rPr>
                <w:t>展开后的容器覆盖下面</w:t>
              </w:r>
              <w:r w:rsidR="00DF2190">
                <w:rPr>
                  <w:rFonts w:ascii="宋体" w:hint="eastAsia"/>
                </w:rPr>
                <w:t>的元素。</w:t>
              </w:r>
              <w:r w:rsidR="000E2A67">
                <w:rPr>
                  <w:rFonts w:ascii="宋体" w:hint="eastAsia"/>
                </w:rPr>
                <w:t>固定图片长度，防止展开后出现图片也被拉伸的情况</w:t>
              </w:r>
            </w:ins>
            <w:ins w:id="51" w:author="陈曼8" w:date="2021-11-10T14:31:00Z">
              <w:r w:rsidR="008375E4">
                <w:rPr>
                  <w:rFonts w:ascii="宋体" w:hint="eastAsia"/>
                </w:rPr>
                <w:t>。</w:t>
              </w:r>
            </w:ins>
            <w:ins w:id="52" w:author="陈曼8" w:date="2021-11-10T14:30:00Z">
              <w:r w:rsidR="001C4D6A">
                <w:rPr>
                  <w:rFonts w:ascii="宋体" w:hint="eastAsia"/>
                </w:rPr>
                <w:t>用户</w:t>
              </w:r>
            </w:ins>
            <w:ins w:id="53" w:author="陈曼8" w:date="2021-11-10T14:31:00Z">
              <w:r w:rsidR="00625B86">
                <w:rPr>
                  <w:rFonts w:ascii="宋体" w:hint="eastAsia"/>
                </w:rPr>
                <w:t>展开后把展开替换成收起，点击</w:t>
              </w:r>
            </w:ins>
            <w:ins w:id="54" w:author="陈曼8" w:date="2021-11-10T14:32:00Z">
              <w:r w:rsidR="00625B86">
                <w:rPr>
                  <w:rFonts w:ascii="宋体" w:hint="eastAsia"/>
                </w:rPr>
                <w:t>收起可恢复。</w:t>
              </w:r>
              <w:r w:rsidR="002D2D7F">
                <w:rPr>
                  <w:rFonts w:ascii="宋体" w:hint="eastAsia"/>
                </w:rPr>
                <w:t>文字长度未超出容器时不显示展开。</w:t>
              </w:r>
            </w:ins>
          </w:p>
          <w:p w14:paraId="6A13B53F" w14:textId="77777777" w:rsidR="008C02F6" w:rsidRDefault="008C02F6">
            <w:pPr>
              <w:pStyle w:val="a7"/>
              <w:numPr>
                <w:ilvl w:val="1"/>
                <w:numId w:val="3"/>
              </w:numPr>
              <w:spacing w:line="360" w:lineRule="auto"/>
              <w:ind w:firstLineChars="0"/>
              <w:jc w:val="left"/>
              <w:rPr>
                <w:ins w:id="55" w:author="陈曼8" w:date="2021-11-10T10:29:00Z"/>
                <w:rFonts w:ascii="宋体"/>
              </w:rPr>
              <w:pPrChange w:id="56" w:author="陈曼8" w:date="2021-11-10T10:28:00Z">
                <w:pPr>
                  <w:spacing w:line="360" w:lineRule="auto"/>
                  <w:jc w:val="left"/>
                </w:pPr>
              </w:pPrChange>
            </w:pPr>
            <w:ins w:id="57" w:author="陈曼8" w:date="2021-11-10T10:29:00Z">
              <w:r>
                <w:rPr>
                  <w:rFonts w:ascii="宋体" w:hint="eastAsia"/>
                </w:rPr>
                <w:t>危险源分布图</w:t>
              </w:r>
            </w:ins>
            <w:ins w:id="58" w:author="陈曼8" w:date="2021-11-10T14:32:00Z">
              <w:r w:rsidR="0069585A">
                <w:rPr>
                  <w:rFonts w:ascii="宋体" w:hint="eastAsia"/>
                </w:rPr>
                <w:t>。饼图展示所有级别危险源的状态，</w:t>
              </w:r>
              <w:r w:rsidR="00FF0CFD">
                <w:rPr>
                  <w:rFonts w:ascii="宋体" w:hint="eastAsia"/>
                </w:rPr>
                <w:t>四个图例分别标识一到</w:t>
              </w:r>
            </w:ins>
            <w:ins w:id="59" w:author="陈曼8" w:date="2021-11-10T14:33:00Z">
              <w:r w:rsidR="00742FC4">
                <w:rPr>
                  <w:rFonts w:ascii="宋体" w:hint="eastAsia"/>
                </w:rPr>
                <w:t>四级危险源数据。点击查看分布图弹窗展示一区或二区分布图</w:t>
              </w:r>
              <w:r w:rsidR="00AB285B">
                <w:rPr>
                  <w:rFonts w:ascii="宋体" w:hint="eastAsia"/>
                </w:rPr>
                <w:t>，用户可在弹窗中切换。</w:t>
              </w:r>
            </w:ins>
          </w:p>
          <w:p w14:paraId="111D1BB0" w14:textId="77777777" w:rsidR="008C02F6" w:rsidRDefault="001E6B47">
            <w:pPr>
              <w:pStyle w:val="a7"/>
              <w:numPr>
                <w:ilvl w:val="1"/>
                <w:numId w:val="3"/>
              </w:numPr>
              <w:spacing w:line="360" w:lineRule="auto"/>
              <w:ind w:firstLineChars="0"/>
              <w:jc w:val="left"/>
              <w:rPr>
                <w:ins w:id="60" w:author="陈曼8" w:date="2021-11-10T10:28:00Z"/>
                <w:rFonts w:ascii="宋体"/>
              </w:rPr>
              <w:pPrChange w:id="61" w:author="陈曼8" w:date="2021-11-10T10:28:00Z">
                <w:pPr>
                  <w:spacing w:line="360" w:lineRule="auto"/>
                  <w:jc w:val="left"/>
                </w:pPr>
              </w:pPrChange>
            </w:pPr>
            <w:ins w:id="62" w:author="陈曼8" w:date="2021-11-10T10:29:00Z">
              <w:r>
                <w:rPr>
                  <w:rFonts w:ascii="宋体" w:hint="eastAsia"/>
                </w:rPr>
                <w:t>查看分布图弹框。</w:t>
              </w:r>
            </w:ins>
            <w:ins w:id="63" w:author="陈曼8" w:date="2021-11-10T14:33:00Z">
              <w:r w:rsidR="003F0A89">
                <w:rPr>
                  <w:rFonts w:ascii="宋体" w:hint="eastAsia"/>
                </w:rPr>
                <w:t>弹窗包含关闭图标、切换菜单、图片展示。</w:t>
              </w:r>
            </w:ins>
          </w:p>
          <w:p w14:paraId="24BBF4B3" w14:textId="77777777" w:rsidR="00C24D23" w:rsidRDefault="00C24D23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ins w:id="64" w:author="陈曼8" w:date="2021-11-10T10:29:00Z"/>
                <w:rFonts w:ascii="宋体"/>
              </w:rPr>
              <w:pPrChange w:id="65" w:author="陈曼8" w:date="2021-11-10T10:28:00Z">
                <w:pPr>
                  <w:spacing w:line="360" w:lineRule="auto"/>
                  <w:jc w:val="left"/>
                </w:pPr>
              </w:pPrChange>
            </w:pPr>
            <w:ins w:id="66" w:author="陈曼8" w:date="2021-11-10T10:28:00Z">
              <w:r>
                <w:rPr>
                  <w:rFonts w:ascii="宋体" w:hint="eastAsia"/>
                </w:rPr>
                <w:lastRenderedPageBreak/>
                <w:t>右边看板部分。</w:t>
              </w:r>
            </w:ins>
          </w:p>
          <w:p w14:paraId="59A72E9F" w14:textId="77777777" w:rsidR="0045787E" w:rsidRDefault="0045787E">
            <w:pPr>
              <w:pStyle w:val="a7"/>
              <w:numPr>
                <w:ilvl w:val="1"/>
                <w:numId w:val="3"/>
              </w:numPr>
              <w:spacing w:line="360" w:lineRule="auto"/>
              <w:ind w:firstLineChars="0"/>
              <w:jc w:val="left"/>
              <w:rPr>
                <w:ins w:id="67" w:author="陈曼8" w:date="2021-11-10T10:29:00Z"/>
                <w:rFonts w:ascii="宋体"/>
              </w:rPr>
              <w:pPrChange w:id="68" w:author="陈曼8" w:date="2021-11-10T10:29:00Z">
                <w:pPr>
                  <w:spacing w:line="360" w:lineRule="auto"/>
                  <w:jc w:val="left"/>
                </w:pPr>
              </w:pPrChange>
            </w:pPr>
            <w:ins w:id="69" w:author="陈曼8" w:date="2021-11-10T10:29:00Z">
              <w:r>
                <w:rPr>
                  <w:rFonts w:ascii="宋体" w:hint="eastAsia"/>
                </w:rPr>
                <w:t>园区人员管理</w:t>
              </w:r>
            </w:ins>
            <w:ins w:id="70" w:author="陈曼8" w:date="2021-11-10T14:34:00Z">
              <w:r w:rsidR="00EF7D55">
                <w:rPr>
                  <w:rFonts w:ascii="宋体" w:hint="eastAsia"/>
                </w:rPr>
                <w:t>。</w:t>
              </w:r>
              <w:r w:rsidR="00EF7D55">
                <w:rPr>
                  <w:rFonts w:ascii="宋体"/>
                </w:rPr>
                <w:t>W</w:t>
              </w:r>
              <w:r w:rsidR="00EF7D55">
                <w:rPr>
                  <w:rFonts w:ascii="宋体" w:hint="eastAsia"/>
                </w:rPr>
                <w:t>ebsocket推动数据，</w:t>
              </w:r>
              <w:r w:rsidR="0023321F">
                <w:rPr>
                  <w:rFonts w:ascii="宋体" w:hint="eastAsia"/>
                </w:rPr>
                <w:t>展示一二区人员数和出入区人员</w:t>
              </w:r>
            </w:ins>
            <w:ins w:id="71" w:author="陈曼8" w:date="2021-11-10T14:35:00Z">
              <w:r w:rsidR="00D836DE">
                <w:rPr>
                  <w:rFonts w:ascii="宋体" w:hint="eastAsia"/>
                </w:rPr>
                <w:t>情况。</w:t>
              </w:r>
            </w:ins>
          </w:p>
          <w:p w14:paraId="7DB4816B" w14:textId="77777777" w:rsidR="0045787E" w:rsidRDefault="0045787E">
            <w:pPr>
              <w:pStyle w:val="a7"/>
              <w:numPr>
                <w:ilvl w:val="1"/>
                <w:numId w:val="3"/>
              </w:numPr>
              <w:spacing w:line="360" w:lineRule="auto"/>
              <w:ind w:firstLineChars="0"/>
              <w:jc w:val="left"/>
              <w:rPr>
                <w:ins w:id="72" w:author="陈曼8" w:date="2021-11-10T10:29:00Z"/>
                <w:rFonts w:ascii="宋体"/>
              </w:rPr>
              <w:pPrChange w:id="73" w:author="陈曼8" w:date="2021-11-10T10:29:00Z">
                <w:pPr>
                  <w:spacing w:line="360" w:lineRule="auto"/>
                  <w:jc w:val="left"/>
                </w:pPr>
              </w:pPrChange>
            </w:pPr>
            <w:ins w:id="74" w:author="陈曼8" w:date="2021-11-10T10:29:00Z">
              <w:r>
                <w:rPr>
                  <w:rFonts w:ascii="宋体" w:hint="eastAsia"/>
                </w:rPr>
                <w:t>园区车辆管理</w:t>
              </w:r>
            </w:ins>
            <w:ins w:id="75" w:author="陈曼8" w:date="2021-11-10T14:35:00Z">
              <w:r w:rsidR="006910A8">
                <w:rPr>
                  <w:rFonts w:ascii="宋体" w:hint="eastAsia"/>
                </w:rPr>
                <w:t>。</w:t>
              </w:r>
              <w:r w:rsidR="006910A8">
                <w:rPr>
                  <w:rFonts w:ascii="宋体"/>
                </w:rPr>
                <w:t>W</w:t>
              </w:r>
              <w:r w:rsidR="006910A8">
                <w:rPr>
                  <w:rFonts w:ascii="宋体" w:hint="eastAsia"/>
                </w:rPr>
                <w:t>ebsocket推动数据，展示一二区车辆数和出入区车辆情况。</w:t>
              </w:r>
            </w:ins>
          </w:p>
          <w:p w14:paraId="10D5E926" w14:textId="77777777" w:rsidR="0045787E" w:rsidRDefault="0045787E">
            <w:pPr>
              <w:pStyle w:val="a7"/>
              <w:numPr>
                <w:ilvl w:val="1"/>
                <w:numId w:val="3"/>
              </w:numPr>
              <w:spacing w:line="360" w:lineRule="auto"/>
              <w:ind w:firstLineChars="0"/>
              <w:jc w:val="left"/>
              <w:rPr>
                <w:ins w:id="76" w:author="陈曼8" w:date="2021-11-10T10:28:00Z"/>
                <w:rFonts w:ascii="宋体"/>
              </w:rPr>
              <w:pPrChange w:id="77" w:author="陈曼8" w:date="2021-11-10T10:29:00Z">
                <w:pPr>
                  <w:spacing w:line="360" w:lineRule="auto"/>
                  <w:jc w:val="left"/>
                </w:pPr>
              </w:pPrChange>
            </w:pPr>
            <w:ins w:id="78" w:author="陈曼8" w:date="2021-11-10T10:29:00Z">
              <w:r>
                <w:rPr>
                  <w:rFonts w:ascii="宋体" w:hint="eastAsia"/>
                </w:rPr>
                <w:t>应急数据</w:t>
              </w:r>
            </w:ins>
            <w:ins w:id="79" w:author="陈曼8" w:date="2021-11-10T14:35:00Z">
              <w:r w:rsidR="0028660D">
                <w:rPr>
                  <w:rFonts w:ascii="宋体" w:hint="eastAsia"/>
                </w:rPr>
                <w:t>。</w:t>
              </w:r>
              <w:r w:rsidR="006E4999">
                <w:rPr>
                  <w:rFonts w:ascii="宋体" w:hint="eastAsia"/>
                </w:rPr>
                <w:t>应急联系人姓名和电话</w:t>
              </w:r>
            </w:ins>
            <w:ins w:id="80" w:author="陈曼8" w:date="2021-11-10T14:36:00Z">
              <w:r w:rsidR="006E4999">
                <w:rPr>
                  <w:rFonts w:ascii="宋体" w:hint="eastAsia"/>
                </w:rPr>
                <w:t>号码</w:t>
              </w:r>
              <w:r w:rsidR="00501BB8">
                <w:rPr>
                  <w:rFonts w:ascii="宋体" w:hint="eastAsia"/>
                </w:rPr>
                <w:t>，三个环形进度条：应急事件、应急预案、应急演练。</w:t>
              </w:r>
            </w:ins>
          </w:p>
          <w:p w14:paraId="795E1345" w14:textId="77777777" w:rsidR="00C24D23" w:rsidRDefault="00C24D23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ins w:id="81" w:author="陈曼8" w:date="2021-11-10T10:30:00Z"/>
                <w:rFonts w:ascii="宋体"/>
              </w:rPr>
              <w:pPrChange w:id="82" w:author="陈曼8" w:date="2021-11-10T10:28:00Z">
                <w:pPr>
                  <w:spacing w:line="360" w:lineRule="auto"/>
                  <w:jc w:val="left"/>
                </w:pPr>
              </w:pPrChange>
            </w:pPr>
            <w:ins w:id="83" w:author="陈曼8" w:date="2021-11-10T10:28:00Z">
              <w:r>
                <w:rPr>
                  <w:rFonts w:ascii="宋体" w:hint="eastAsia"/>
                </w:rPr>
                <w:t>中间看板部分。</w:t>
              </w:r>
            </w:ins>
          </w:p>
          <w:p w14:paraId="29162E50" w14:textId="77777777" w:rsidR="00D517CC" w:rsidRDefault="00D517CC">
            <w:pPr>
              <w:pStyle w:val="a7"/>
              <w:numPr>
                <w:ilvl w:val="1"/>
                <w:numId w:val="3"/>
              </w:numPr>
              <w:spacing w:line="360" w:lineRule="auto"/>
              <w:ind w:firstLineChars="0"/>
              <w:jc w:val="left"/>
              <w:rPr>
                <w:ins w:id="84" w:author="陈曼8" w:date="2021-11-10T10:30:00Z"/>
                <w:rFonts w:ascii="宋体"/>
              </w:rPr>
              <w:pPrChange w:id="85" w:author="陈曼8" w:date="2021-11-10T10:30:00Z">
                <w:pPr>
                  <w:spacing w:line="360" w:lineRule="auto"/>
                  <w:jc w:val="left"/>
                </w:pPr>
              </w:pPrChange>
            </w:pPr>
            <w:ins w:id="86" w:author="陈曼8" w:date="2021-11-10T10:30:00Z">
              <w:r>
                <w:rPr>
                  <w:rFonts w:ascii="宋体" w:hint="eastAsia"/>
                </w:rPr>
                <w:t>环保数据</w:t>
              </w:r>
            </w:ins>
            <w:ins w:id="87" w:author="陈曼8" w:date="2021-11-10T14:37:00Z">
              <w:r w:rsidR="00E6514F">
                <w:rPr>
                  <w:rFonts w:ascii="宋体" w:hint="eastAsia"/>
                </w:rPr>
                <w:t>。</w:t>
              </w:r>
              <w:r w:rsidR="0055311B">
                <w:rPr>
                  <w:rFonts w:ascii="宋体" w:hint="eastAsia"/>
                </w:rPr>
                <w:t>一个表格，</w:t>
              </w:r>
              <w:r w:rsidR="00D97D45">
                <w:rPr>
                  <w:rFonts w:ascii="宋体" w:hint="eastAsia"/>
                </w:rPr>
                <w:t>表头项包含名称、类型、环境量、状态。</w:t>
              </w:r>
            </w:ins>
          </w:p>
          <w:p w14:paraId="52FB6A6F" w14:textId="77777777" w:rsidR="00D517CC" w:rsidRDefault="00D517CC">
            <w:pPr>
              <w:pStyle w:val="a7"/>
              <w:numPr>
                <w:ilvl w:val="1"/>
                <w:numId w:val="3"/>
              </w:numPr>
              <w:spacing w:line="360" w:lineRule="auto"/>
              <w:ind w:firstLineChars="0"/>
              <w:jc w:val="left"/>
              <w:rPr>
                <w:ins w:id="88" w:author="陈曼8" w:date="2021-11-10T10:31:00Z"/>
                <w:rFonts w:ascii="宋体"/>
              </w:rPr>
              <w:pPrChange w:id="89" w:author="陈曼8" w:date="2021-11-10T10:30:00Z">
                <w:pPr>
                  <w:spacing w:line="360" w:lineRule="auto"/>
                  <w:jc w:val="left"/>
                </w:pPr>
              </w:pPrChange>
            </w:pPr>
            <w:ins w:id="90" w:author="陈曼8" w:date="2021-11-10T10:30:00Z">
              <w:r>
                <w:rPr>
                  <w:rFonts w:ascii="宋体" w:hint="eastAsia"/>
                </w:rPr>
                <w:t>消防数据</w:t>
              </w:r>
            </w:ins>
            <w:ins w:id="91" w:author="陈曼8" w:date="2021-11-10T14:38:00Z">
              <w:r w:rsidR="00DE7049">
                <w:rPr>
                  <w:rFonts w:ascii="宋体" w:hint="eastAsia"/>
                </w:rPr>
                <w:t>。实时水压数据、水泵压力数据展示</w:t>
              </w:r>
            </w:ins>
            <w:ins w:id="92" w:author="陈曼8" w:date="2021-11-10T14:39:00Z">
              <w:r w:rsidR="00DE7049">
                <w:rPr>
                  <w:rFonts w:ascii="宋体" w:hint="eastAsia"/>
                </w:rPr>
                <w:t>。显示两条通知。</w:t>
              </w:r>
            </w:ins>
          </w:p>
          <w:p w14:paraId="122F0715" w14:textId="77777777" w:rsidR="003C1749" w:rsidRDefault="003C1749">
            <w:pPr>
              <w:pStyle w:val="a7"/>
              <w:numPr>
                <w:ilvl w:val="1"/>
                <w:numId w:val="3"/>
              </w:numPr>
              <w:spacing w:line="360" w:lineRule="auto"/>
              <w:ind w:firstLineChars="0"/>
              <w:jc w:val="left"/>
              <w:rPr>
                <w:ins w:id="93" w:author="陈曼8" w:date="2021-11-10T10:32:00Z"/>
                <w:rFonts w:ascii="宋体"/>
              </w:rPr>
              <w:pPrChange w:id="94" w:author="陈曼8" w:date="2021-11-10T10:30:00Z">
                <w:pPr>
                  <w:spacing w:line="360" w:lineRule="auto"/>
                  <w:jc w:val="left"/>
                </w:pPr>
              </w:pPrChange>
            </w:pPr>
            <w:ins w:id="95" w:author="陈曼8" w:date="2021-11-10T10:31:00Z">
              <w:r>
                <w:rPr>
                  <w:rFonts w:ascii="宋体" w:hint="eastAsia"/>
                </w:rPr>
                <w:t>地图</w:t>
              </w:r>
            </w:ins>
            <w:ins w:id="96" w:author="陈曼8" w:date="2021-11-10T14:39:00Z">
              <w:r w:rsidR="00357772">
                <w:rPr>
                  <w:rFonts w:ascii="宋体" w:hint="eastAsia"/>
                </w:rPr>
                <w:t>。</w:t>
              </w:r>
              <w:r w:rsidR="008602DC">
                <w:rPr>
                  <w:rFonts w:ascii="宋体" w:hint="eastAsia"/>
                </w:rPr>
                <w:t>园区地图显示，</w:t>
              </w:r>
              <w:r w:rsidR="000569B5">
                <w:rPr>
                  <w:rFonts w:ascii="宋体" w:hint="eastAsia"/>
                </w:rPr>
                <w:t>地图上包含标记危险源、消防设备、视频监控点、</w:t>
              </w:r>
              <w:r w:rsidR="00A06BA7">
                <w:rPr>
                  <w:rFonts w:ascii="宋体" w:hint="eastAsia"/>
                </w:rPr>
                <w:t>环保</w:t>
              </w:r>
              <w:r w:rsidR="000569B5">
                <w:rPr>
                  <w:rFonts w:ascii="宋体" w:hint="eastAsia"/>
                </w:rPr>
                <w:t>点位</w:t>
              </w:r>
            </w:ins>
            <w:ins w:id="97" w:author="陈曼8" w:date="2021-11-10T14:40:00Z">
              <w:r w:rsidR="00470110">
                <w:rPr>
                  <w:rFonts w:ascii="宋体" w:hint="eastAsia"/>
                </w:rPr>
                <w:t>。</w:t>
              </w:r>
            </w:ins>
          </w:p>
          <w:p w14:paraId="312F738B" w14:textId="77777777" w:rsidR="00C0246C" w:rsidRPr="008F4BAD" w:rsidRDefault="00C0246C">
            <w:pPr>
              <w:pStyle w:val="a7"/>
              <w:numPr>
                <w:ilvl w:val="1"/>
                <w:numId w:val="3"/>
              </w:numPr>
              <w:spacing w:line="360" w:lineRule="auto"/>
              <w:ind w:firstLineChars="0"/>
              <w:jc w:val="left"/>
              <w:rPr>
                <w:ins w:id="98" w:author="陈曼8" w:date="2021-11-10T10:21:00Z"/>
                <w:rFonts w:ascii="宋体"/>
                <w:rPrChange w:id="99" w:author="陈曼8" w:date="2021-11-10T10:21:00Z">
                  <w:rPr>
                    <w:ins w:id="100" w:author="陈曼8" w:date="2021-11-10T10:21:00Z"/>
                  </w:rPr>
                </w:rPrChange>
              </w:rPr>
              <w:pPrChange w:id="101" w:author="陈曼8" w:date="2021-11-10T10:30:00Z">
                <w:pPr>
                  <w:spacing w:line="360" w:lineRule="auto"/>
                  <w:jc w:val="left"/>
                </w:pPr>
              </w:pPrChange>
            </w:pPr>
            <w:ins w:id="102" w:author="陈曼8" w:date="2021-11-10T10:32:00Z">
              <w:r>
                <w:rPr>
                  <w:rFonts w:ascii="宋体" w:hint="eastAsia"/>
                </w:rPr>
                <w:t>计时器</w:t>
              </w:r>
            </w:ins>
            <w:ins w:id="103" w:author="陈曼8" w:date="2021-11-10T14:36:00Z">
              <w:r w:rsidR="00AC2311">
                <w:rPr>
                  <w:rFonts w:ascii="宋体" w:hint="eastAsia"/>
                </w:rPr>
                <w:t>。</w:t>
              </w:r>
            </w:ins>
            <w:ins w:id="104" w:author="陈曼8" w:date="2021-11-10T14:37:00Z">
              <w:r w:rsidR="00AC2311">
                <w:rPr>
                  <w:rFonts w:ascii="宋体" w:hint="eastAsia"/>
                </w:rPr>
                <w:t>相当于电子时钟，实时显示当前时间</w:t>
              </w:r>
              <w:r w:rsidR="0088538B">
                <w:rPr>
                  <w:rFonts w:ascii="宋体" w:hint="eastAsia"/>
                </w:rPr>
                <w:t>（年月日，时分秒，星期几）</w:t>
              </w:r>
            </w:ins>
          </w:p>
          <w:p w14:paraId="047056D8" w14:textId="77777777" w:rsidR="008F4BAD" w:rsidRDefault="008F4BAD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ins w:id="105" w:author="陈曼8" w:date="2021-11-10T10:22:00Z"/>
                <w:rFonts w:ascii="宋体"/>
              </w:rPr>
              <w:pPrChange w:id="106" w:author="陈曼8" w:date="2021-11-10T10:21:00Z">
                <w:pPr>
                  <w:spacing w:line="360" w:lineRule="auto"/>
                  <w:jc w:val="left"/>
                </w:pPr>
              </w:pPrChange>
            </w:pPr>
            <w:ins w:id="107" w:author="陈曼8" w:date="2021-11-10T10:22:00Z">
              <w:r>
                <w:rPr>
                  <w:rFonts w:ascii="宋体" w:hint="eastAsia"/>
                </w:rPr>
                <w:t>图片配置页面。</w:t>
              </w:r>
              <w:r w:rsidR="009164D2">
                <w:rPr>
                  <w:rFonts w:ascii="宋体" w:hint="eastAsia"/>
                </w:rPr>
                <w:t>和看板上的园区简介</w:t>
              </w:r>
              <w:r w:rsidR="00781F38">
                <w:rPr>
                  <w:rFonts w:ascii="宋体" w:hint="eastAsia"/>
                </w:rPr>
                <w:t>、查看分布图模块联动</w:t>
              </w:r>
              <w:r w:rsidR="00251E0D">
                <w:rPr>
                  <w:rFonts w:ascii="宋体" w:hint="eastAsia"/>
                </w:rPr>
                <w:t>，配置后的图片展示在看板上。</w:t>
              </w:r>
            </w:ins>
            <w:ins w:id="108" w:author="陈曼8" w:date="2021-11-10T10:23:00Z">
              <w:r w:rsidR="00C54C67">
                <w:rPr>
                  <w:rFonts w:ascii="宋体" w:hint="eastAsia"/>
                </w:rPr>
                <w:t>可配置图片和图片描述</w:t>
              </w:r>
              <w:r w:rsidR="001E4175">
                <w:rPr>
                  <w:rFonts w:ascii="宋体" w:hint="eastAsia"/>
                </w:rPr>
                <w:t>，只允许用户配置三项：园区简介、一区分布图、二区分布图。</w:t>
              </w:r>
            </w:ins>
          </w:p>
          <w:p w14:paraId="64C04A8C" w14:textId="77777777" w:rsidR="008F4BAD" w:rsidRPr="008F4BAD" w:rsidDel="00B02394" w:rsidRDefault="008F4BAD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del w:id="109" w:author="陈曼8" w:date="2021-11-10T14:40:00Z"/>
                <w:rFonts w:ascii="宋体"/>
                <w:rPrChange w:id="110" w:author="陈曼8" w:date="2021-11-10T10:21:00Z">
                  <w:rPr>
                    <w:del w:id="111" w:author="陈曼8" w:date="2021-11-10T14:40:00Z"/>
                  </w:rPr>
                </w:rPrChange>
              </w:rPr>
              <w:pPrChange w:id="112" w:author="陈曼8" w:date="2021-11-10T10:21:00Z">
                <w:pPr>
                  <w:spacing w:line="360" w:lineRule="auto"/>
                  <w:jc w:val="left"/>
                </w:pPr>
              </w:pPrChange>
            </w:pPr>
            <w:ins w:id="113" w:author="陈曼8" w:date="2021-11-10T10:22:00Z">
              <w:r>
                <w:rPr>
                  <w:rFonts w:ascii="宋体" w:hint="eastAsia"/>
                </w:rPr>
                <w:t>门禁配置页面</w:t>
              </w:r>
              <w:r w:rsidR="00F14539">
                <w:rPr>
                  <w:rFonts w:ascii="宋体" w:hint="eastAsia"/>
                </w:rPr>
                <w:t>。</w:t>
              </w:r>
            </w:ins>
            <w:ins w:id="114" w:author="陈曼8" w:date="2021-11-10T10:26:00Z">
              <w:r w:rsidR="00235C85">
                <w:rPr>
                  <w:rFonts w:ascii="宋体" w:hint="eastAsia"/>
                </w:rPr>
                <w:t>允许用户配置两项：一区和二区。</w:t>
              </w:r>
              <w:r w:rsidR="0004545C">
                <w:rPr>
                  <w:rFonts w:ascii="宋体" w:hint="eastAsia"/>
                </w:rPr>
                <w:t>配置项包含区域名称</w:t>
              </w:r>
            </w:ins>
            <w:ins w:id="115" w:author="陈曼8" w:date="2021-11-10T10:27:00Z">
              <w:r w:rsidR="0004545C">
                <w:rPr>
                  <w:rFonts w:ascii="宋体" w:hint="eastAsia"/>
                </w:rPr>
                <w:t>（输入框）、停车场（输入框）、区域地图（多级单选树）、出入口门禁点（两个多级多选树穿梭框）。</w:t>
              </w:r>
            </w:ins>
          </w:p>
          <w:p w14:paraId="3FF8D1E6" w14:textId="77777777" w:rsidR="004D457B" w:rsidRPr="00B02394" w:rsidDel="00B02394" w:rsidRDefault="004D457B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del w:id="116" w:author="陈曼8" w:date="2021-11-10T14:40:00Z"/>
                <w:rFonts w:ascii="宋体"/>
                <w:rPrChange w:id="117" w:author="陈曼8" w:date="2021-11-10T14:40:00Z">
                  <w:rPr>
                    <w:del w:id="118" w:author="陈曼8" w:date="2021-11-10T14:40:00Z"/>
                  </w:rPr>
                </w:rPrChange>
              </w:rPr>
              <w:pPrChange w:id="119" w:author="陈曼8" w:date="2021-11-10T14:40:00Z">
                <w:pPr>
                  <w:spacing w:line="360" w:lineRule="auto"/>
                  <w:jc w:val="left"/>
                </w:pPr>
              </w:pPrChange>
            </w:pPr>
          </w:p>
          <w:p w14:paraId="479933C1" w14:textId="77777777" w:rsidR="004D457B" w:rsidDel="00B02394" w:rsidRDefault="004D457B">
            <w:pPr>
              <w:pStyle w:val="a7"/>
              <w:rPr>
                <w:del w:id="120" w:author="陈曼8" w:date="2021-11-10T14:40:00Z"/>
              </w:rPr>
              <w:pPrChange w:id="121" w:author="陈曼8" w:date="2021-11-10T14:40:00Z">
                <w:pPr>
                  <w:spacing w:line="360" w:lineRule="auto"/>
                  <w:jc w:val="left"/>
                </w:pPr>
              </w:pPrChange>
            </w:pPr>
          </w:p>
          <w:p w14:paraId="5B634CBA" w14:textId="77777777" w:rsidR="004D457B" w:rsidDel="00B02394" w:rsidRDefault="004D457B">
            <w:pPr>
              <w:pStyle w:val="a7"/>
              <w:rPr>
                <w:del w:id="122" w:author="陈曼8" w:date="2021-11-10T14:40:00Z"/>
              </w:rPr>
              <w:pPrChange w:id="123" w:author="陈曼8" w:date="2021-11-10T14:40:00Z">
                <w:pPr>
                  <w:spacing w:line="360" w:lineRule="auto"/>
                  <w:jc w:val="left"/>
                </w:pPr>
              </w:pPrChange>
            </w:pPr>
          </w:p>
          <w:p w14:paraId="0B835EB4" w14:textId="77777777" w:rsidR="004D457B" w:rsidDel="00B02394" w:rsidRDefault="004D457B">
            <w:pPr>
              <w:pStyle w:val="a7"/>
              <w:rPr>
                <w:del w:id="124" w:author="陈曼8" w:date="2021-11-10T14:40:00Z"/>
              </w:rPr>
              <w:pPrChange w:id="125" w:author="陈曼8" w:date="2021-11-10T14:40:00Z">
                <w:pPr>
                  <w:spacing w:line="360" w:lineRule="auto"/>
                  <w:jc w:val="left"/>
                </w:pPr>
              </w:pPrChange>
            </w:pPr>
          </w:p>
          <w:p w14:paraId="49D4DEC8" w14:textId="77777777" w:rsidR="004D457B" w:rsidRDefault="004D457B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pPrChange w:id="126" w:author="陈曼8" w:date="2021-11-10T14:40:00Z">
                <w:pPr>
                  <w:spacing w:line="360" w:lineRule="auto"/>
                  <w:jc w:val="left"/>
                </w:pPr>
              </w:pPrChange>
            </w:pPr>
          </w:p>
        </w:tc>
      </w:tr>
      <w:tr w:rsidR="004D457B" w:rsidRPr="005812FA" w14:paraId="01CB1AAB" w14:textId="77777777">
        <w:trPr>
          <w:trHeight w:val="1840"/>
        </w:trPr>
        <w:tc>
          <w:tcPr>
            <w:tcW w:w="9540" w:type="dxa"/>
            <w:gridSpan w:val="10"/>
          </w:tcPr>
          <w:p w14:paraId="14F9C7CC" w14:textId="77777777" w:rsidR="004D457B" w:rsidRDefault="004D457B">
            <w:pPr>
              <w:spacing w:line="360" w:lineRule="auto"/>
              <w:jc w:val="left"/>
              <w:rPr>
                <w:rFonts w:ascii="宋体"/>
              </w:rPr>
            </w:pPr>
            <w:r>
              <w:rPr>
                <w:rFonts w:ascii="宋体" w:cs="宋体" w:hint="eastAsia"/>
              </w:rPr>
              <w:lastRenderedPageBreak/>
              <w:t>执行情况（说明是否有变更，如果有变更说明原因）：</w:t>
            </w:r>
          </w:p>
          <w:p w14:paraId="4D729A2D" w14:textId="77777777" w:rsidR="004D457B" w:rsidDel="002B4D10" w:rsidRDefault="00383BF9">
            <w:pPr>
              <w:spacing w:line="360" w:lineRule="auto"/>
              <w:jc w:val="left"/>
              <w:rPr>
                <w:del w:id="127" w:author="陈曼8" w:date="2021-11-10T14:40:00Z"/>
                <w:rFonts w:ascii="宋体"/>
              </w:rPr>
            </w:pPr>
            <w:ins w:id="128" w:author="陈曼8" w:date="2021-11-10T14:40:00Z">
              <w:r>
                <w:rPr>
                  <w:rFonts w:ascii="宋体" w:hint="eastAsia"/>
                </w:rPr>
                <w:t>已完成， 无变更。</w:t>
              </w:r>
            </w:ins>
          </w:p>
          <w:p w14:paraId="40918B9C" w14:textId="77777777" w:rsidR="004D457B" w:rsidDel="002B4D10" w:rsidRDefault="004D457B">
            <w:pPr>
              <w:spacing w:line="360" w:lineRule="auto"/>
              <w:jc w:val="left"/>
              <w:rPr>
                <w:del w:id="129" w:author="陈曼8" w:date="2021-11-10T14:40:00Z"/>
                <w:rFonts w:ascii="宋体"/>
              </w:rPr>
            </w:pPr>
          </w:p>
          <w:p w14:paraId="2AA5C2A7" w14:textId="77777777" w:rsidR="004D457B" w:rsidDel="002B4D10" w:rsidRDefault="004D457B">
            <w:pPr>
              <w:spacing w:line="360" w:lineRule="auto"/>
              <w:jc w:val="left"/>
              <w:rPr>
                <w:del w:id="130" w:author="陈曼8" w:date="2021-11-10T14:40:00Z"/>
                <w:rFonts w:ascii="宋体"/>
              </w:rPr>
            </w:pPr>
          </w:p>
          <w:p w14:paraId="3429587C" w14:textId="77777777" w:rsidR="004D457B" w:rsidDel="002B4D10" w:rsidRDefault="004D457B">
            <w:pPr>
              <w:spacing w:line="360" w:lineRule="auto"/>
              <w:jc w:val="left"/>
              <w:rPr>
                <w:del w:id="131" w:author="陈曼8" w:date="2021-11-10T14:40:00Z"/>
                <w:rFonts w:ascii="宋体"/>
              </w:rPr>
            </w:pPr>
          </w:p>
          <w:p w14:paraId="31346264" w14:textId="77777777" w:rsidR="004D457B" w:rsidDel="002B4D10" w:rsidRDefault="004D457B">
            <w:pPr>
              <w:spacing w:line="360" w:lineRule="auto"/>
              <w:jc w:val="left"/>
              <w:rPr>
                <w:del w:id="132" w:author="陈曼8" w:date="2021-11-10T14:40:00Z"/>
                <w:rFonts w:ascii="宋体"/>
              </w:rPr>
            </w:pPr>
          </w:p>
          <w:p w14:paraId="41AF6BE5" w14:textId="77777777" w:rsidR="004D457B" w:rsidRDefault="004D457B">
            <w:pPr>
              <w:spacing w:line="360" w:lineRule="auto"/>
              <w:jc w:val="left"/>
              <w:rPr>
                <w:rFonts w:ascii="宋体"/>
              </w:rPr>
            </w:pPr>
          </w:p>
        </w:tc>
      </w:tr>
      <w:tr w:rsidR="004D457B" w:rsidRPr="005812FA" w14:paraId="69AF28E2" w14:textId="77777777">
        <w:tc>
          <w:tcPr>
            <w:tcW w:w="9540" w:type="dxa"/>
            <w:gridSpan w:val="10"/>
          </w:tcPr>
          <w:p w14:paraId="67CAC9DE" w14:textId="77777777" w:rsidR="004D457B" w:rsidRDefault="004D457B">
            <w:pPr>
              <w:spacing w:line="360" w:lineRule="auto"/>
              <w:jc w:val="left"/>
              <w:rPr>
                <w:rFonts w:ascii="宋体"/>
                <w:b/>
                <w:bCs/>
              </w:rPr>
            </w:pPr>
            <w:r>
              <w:rPr>
                <w:rFonts w:ascii="Lucida Grande" w:hAnsi="Lucida Grande" w:cs="Lucida Grande"/>
                <w:b/>
                <w:bCs/>
              </w:rPr>
              <w:t>5</w:t>
            </w:r>
            <w:r w:rsidRPr="005812FA">
              <w:rPr>
                <w:rFonts w:ascii="Lucida Grande" w:hAnsi="Lucida Grande" w:cs="宋体" w:hint="eastAsia"/>
                <w:b/>
                <w:bCs/>
              </w:rPr>
              <w:t>、</w:t>
            </w:r>
            <w:r>
              <w:rPr>
                <w:rFonts w:ascii="Lucida Grande" w:hAnsi="Lucida Grande" w:cs="宋体" w:hint="eastAsia"/>
                <w:b/>
                <w:bCs/>
              </w:rPr>
              <w:t>实习实践自评（从主要工作内容、实践能力、业务能力、实践表现、收获体会及建议等方面开展自评，不少于</w:t>
            </w:r>
            <w:r>
              <w:rPr>
                <w:rFonts w:ascii="Lucida Grande" w:hAnsi="Lucida Grande" w:cs="Lucida Grande"/>
                <w:b/>
                <w:bCs/>
              </w:rPr>
              <w:t>800</w:t>
            </w:r>
            <w:r>
              <w:rPr>
                <w:rFonts w:ascii="Lucida Grande" w:hAnsi="Lucida Grande" w:cs="宋体" w:hint="eastAsia"/>
                <w:b/>
                <w:bCs/>
              </w:rPr>
              <w:t>字）：</w:t>
            </w:r>
          </w:p>
        </w:tc>
      </w:tr>
      <w:tr w:rsidR="004D457B" w:rsidRPr="005812FA" w14:paraId="1525DF73" w14:textId="77777777">
        <w:tc>
          <w:tcPr>
            <w:tcW w:w="9540" w:type="dxa"/>
            <w:gridSpan w:val="10"/>
          </w:tcPr>
          <w:p w14:paraId="7FC051C5" w14:textId="77777777" w:rsidR="00E141BA" w:rsidRPr="00E141BA" w:rsidRDefault="00E141BA">
            <w:pPr>
              <w:spacing w:line="360" w:lineRule="auto"/>
              <w:ind w:firstLineChars="200" w:firstLine="420"/>
              <w:jc w:val="left"/>
              <w:rPr>
                <w:ins w:id="133" w:author="陈曼8" w:date="2021-11-10T09:34:00Z"/>
                <w:rFonts w:ascii="宋体"/>
              </w:rPr>
              <w:pPrChange w:id="134" w:author="陈曼8" w:date="2021-11-10T09:34:00Z">
                <w:pPr>
                  <w:spacing w:line="360" w:lineRule="auto"/>
                  <w:jc w:val="left"/>
                </w:pPr>
              </w:pPrChange>
            </w:pPr>
            <w:ins w:id="135" w:author="陈曼8" w:date="2021-11-10T09:34:00Z">
              <w:r w:rsidRPr="00E141BA">
                <w:rPr>
                  <w:rFonts w:ascii="宋体" w:hint="eastAsia"/>
                </w:rPr>
                <w:t>本次能来到海康威视实习是我的荣幸，在公司内从事web前端开发的过程中，我积极参与公司内部的培训和分享会，从中学到了很多新知识，拓展了我的知识面。</w:t>
              </w:r>
            </w:ins>
          </w:p>
          <w:p w14:paraId="100DF372" w14:textId="77777777" w:rsidR="001F1D2E" w:rsidRDefault="00E141BA">
            <w:pPr>
              <w:spacing w:line="360" w:lineRule="auto"/>
              <w:ind w:firstLineChars="200" w:firstLine="420"/>
              <w:jc w:val="left"/>
              <w:rPr>
                <w:ins w:id="136" w:author="陈曼8" w:date="2021-11-12T09:11:00Z"/>
                <w:rFonts w:ascii="宋体"/>
              </w:rPr>
              <w:pPrChange w:id="137" w:author="陈曼8" w:date="2021-11-10T09:34:00Z">
                <w:pPr>
                  <w:spacing w:line="360" w:lineRule="auto"/>
                  <w:jc w:val="left"/>
                </w:pPr>
              </w:pPrChange>
            </w:pPr>
            <w:ins w:id="138" w:author="陈曼8" w:date="2021-11-10T09:34:00Z">
              <w:r w:rsidRPr="00E141BA">
                <w:rPr>
                  <w:rFonts w:ascii="宋体" w:hint="eastAsia"/>
                </w:rPr>
                <w:t>刚开始实习时是忐忑不安的，第一份实习意味着经验为零，我跟着人事部的同时领取了工牌、桌牌、电脑等工作必需品，并与今后的同事互相认识。在导师的帮助下，我配置好电脑，按入职流程配置了OA上的要求，熟悉工作中常用的网站，并在导师的帮助下完成内网邮箱配置。</w:t>
              </w:r>
            </w:ins>
          </w:p>
          <w:p w14:paraId="02412014" w14:textId="77777777" w:rsidR="00E141BA" w:rsidRPr="00E141BA" w:rsidRDefault="00E141BA">
            <w:pPr>
              <w:spacing w:line="360" w:lineRule="auto"/>
              <w:ind w:firstLineChars="200" w:firstLine="420"/>
              <w:jc w:val="left"/>
              <w:rPr>
                <w:ins w:id="139" w:author="陈曼8" w:date="2021-11-10T09:34:00Z"/>
                <w:rFonts w:ascii="宋体"/>
              </w:rPr>
              <w:pPrChange w:id="140" w:author="陈曼8" w:date="2021-11-10T09:34:00Z">
                <w:pPr>
                  <w:spacing w:line="360" w:lineRule="auto"/>
                  <w:jc w:val="left"/>
                </w:pPr>
              </w:pPrChange>
            </w:pPr>
            <w:ins w:id="141" w:author="陈曼8" w:date="2021-11-10T09:34:00Z">
              <w:r w:rsidRPr="00E141BA">
                <w:rPr>
                  <w:rFonts w:ascii="宋体" w:hint="eastAsia"/>
                </w:rPr>
                <w:t>在熟悉工作环境和工作内容之后，就是具体的编码工作了。企业内的代码编写绝不是闭门造车或肆意妄为，每个版本的代码都要保证对应相应的需求，因此需要版本管理工具。公司使用svn作为版本管理工具，这和我习惯使用的git不同；使用过程中我发现svn比git更简单、易上手，并且图形化界面很方便查看版本号、某个代码版本的提交者是谁。</w:t>
              </w:r>
            </w:ins>
          </w:p>
          <w:p w14:paraId="17785392" w14:textId="77777777" w:rsidR="00E141BA" w:rsidRPr="00E141BA" w:rsidRDefault="00E141BA">
            <w:pPr>
              <w:spacing w:line="360" w:lineRule="auto"/>
              <w:ind w:firstLineChars="200" w:firstLine="420"/>
              <w:jc w:val="left"/>
              <w:rPr>
                <w:ins w:id="142" w:author="陈曼8" w:date="2021-11-10T09:34:00Z"/>
                <w:rFonts w:ascii="宋体"/>
              </w:rPr>
              <w:pPrChange w:id="143" w:author="陈曼8" w:date="2021-11-10T09:34:00Z">
                <w:pPr>
                  <w:spacing w:line="360" w:lineRule="auto"/>
                  <w:jc w:val="left"/>
                </w:pPr>
              </w:pPrChange>
            </w:pPr>
            <w:ins w:id="144" w:author="陈曼8" w:date="2021-11-10T09:34:00Z">
              <w:r w:rsidRPr="00E141BA">
                <w:rPr>
                  <w:rFonts w:ascii="宋体" w:hint="eastAsia"/>
                </w:rPr>
                <w:lastRenderedPageBreak/>
                <w:t>在开发过程中免不了要与产品经理、后端开发人员交流，交流过程也是一次交流技能的锻炼。在实习中我遇到最大的挫折不是技术问题，而是业务问题；作为软件开发工程师，理解需求比编写代码更重要，也更困难。实习的第一个月接到的几个任务中，我总是在编写好一个版本的代码提审后，产品告诉我不是这样的需求，导致又要重新修改代码。这样的无意义的迭代是应该被避免的，因此我明白了沟通的重要性；如果任务没有原型，要先跟产品或者后端同事确认好需求，比如我把这个页面分成几大模块，顶部模块按某个样式做成搜索框，中间做成表格，底部加一个分页，左边菜单需要一级还是多级，如果是多级菜单是否可以做成懒加载形式，如果做成懒加载形式，是否有选择菜单父节点需要直接联动所有子节点的需求，如果有这样的需求那么懒加载不一定适用。好在公司分配给实习生的项目并不算难，我在经历了几次因为需求导致的返工后就认识到了沟通的重要性，尽量增加沟通从而减少开发成本。</w:t>
              </w:r>
            </w:ins>
          </w:p>
          <w:p w14:paraId="7E2AB346" w14:textId="77777777" w:rsidR="00E141BA" w:rsidRPr="00E141BA" w:rsidRDefault="00E141BA">
            <w:pPr>
              <w:spacing w:line="360" w:lineRule="auto"/>
              <w:ind w:firstLineChars="200" w:firstLine="420"/>
              <w:jc w:val="left"/>
              <w:rPr>
                <w:ins w:id="145" w:author="陈曼8" w:date="2021-11-10T09:34:00Z"/>
                <w:rFonts w:ascii="宋体"/>
              </w:rPr>
              <w:pPrChange w:id="146" w:author="陈曼8" w:date="2021-11-10T09:34:00Z">
                <w:pPr>
                  <w:spacing w:line="360" w:lineRule="auto"/>
                  <w:jc w:val="left"/>
                </w:pPr>
              </w:pPrChange>
            </w:pPr>
            <w:ins w:id="147" w:author="陈曼8" w:date="2021-11-10T09:34:00Z">
              <w:r w:rsidRPr="00E141BA">
                <w:rPr>
                  <w:rFonts w:ascii="宋体" w:hint="eastAsia"/>
                </w:rPr>
                <w:t>企业开发流程中质量控制环节比在校内接触到的测试环节更加严谨。某个版本的代码首先要求开发人员自测，减少低级bug，并整合成自测文档，说明测试项，如何操作，是否通过测试；完成后提交代码和文档，由测试人员做更详细、完整的测试。在与测试人员的交流中，我了解到了许多极端情况下和细节中的问题；比如菜单文字长度超过菜单宽度时会有什么效果，如果溢出菜单框就要处理成省略号的形式，但这种处理方式会导致用户看不到省略掉的内容，因此考虑到用户体验，还要多一层处理，鼠标悬浮时显示一个popup显示完整的菜单名称。这些问题是我在开发时没有考虑到的，或者是想当然的认为不会出现这样的操作，但实际上用户的操作是不可预见的，作为软件开发工程师要保证一个软件的可用性、可靠性、安全性和可维护性。总的来说，在与测试人员的交流过程中，我认识到了前端项目容易遇到的bug有哪些，学会了如何提高代码的健壮性与正确性。</w:t>
              </w:r>
            </w:ins>
          </w:p>
          <w:p w14:paraId="472C6DDB" w14:textId="77777777" w:rsidR="004D457B" w:rsidDel="004128A7" w:rsidRDefault="00E141BA">
            <w:pPr>
              <w:spacing w:line="360" w:lineRule="auto"/>
              <w:ind w:firstLineChars="200" w:firstLine="420"/>
              <w:jc w:val="left"/>
              <w:rPr>
                <w:del w:id="148" w:author="陈曼8" w:date="2021-11-10T09:34:00Z"/>
                <w:rFonts w:ascii="宋体"/>
              </w:rPr>
              <w:pPrChange w:id="149" w:author="陈曼8" w:date="2021-11-12T09:10:00Z">
                <w:pPr>
                  <w:spacing w:line="360" w:lineRule="auto"/>
                  <w:jc w:val="left"/>
                </w:pPr>
              </w:pPrChange>
            </w:pPr>
            <w:ins w:id="150" w:author="陈曼8" w:date="2021-11-10T09:34:00Z">
              <w:r w:rsidRPr="00E141BA">
                <w:rPr>
                  <w:rFonts w:ascii="宋体" w:hint="eastAsia"/>
                </w:rPr>
                <w:t>这次实习是一次极好的接触社会、与人交际的过程。从一开始的不知所措到后来的如鱼得水，我逐渐能适应IT行业工作的快节奏，当我第一次加班时，我也体会到了工作的艰辛与紧张。这些都是对我技术能力、抗压能力、理解能力的有效磨练，有利于毕业后迅速融入社会，适应高强度的工作。</w:t>
              </w:r>
            </w:ins>
          </w:p>
          <w:p w14:paraId="0E7F33EB" w14:textId="77777777" w:rsidR="004128A7" w:rsidRDefault="004128A7">
            <w:pPr>
              <w:spacing w:line="360" w:lineRule="auto"/>
              <w:ind w:firstLineChars="200" w:firstLine="420"/>
              <w:jc w:val="left"/>
              <w:rPr>
                <w:ins w:id="151" w:author="陈曼8" w:date="2021-11-10T09:35:00Z"/>
                <w:rFonts w:ascii="宋体"/>
              </w:rPr>
              <w:pPrChange w:id="152" w:author="陈曼8" w:date="2021-11-12T09:10:00Z">
                <w:pPr>
                  <w:spacing w:line="360" w:lineRule="auto"/>
                  <w:jc w:val="left"/>
                </w:pPr>
              </w:pPrChange>
            </w:pPr>
          </w:p>
          <w:p w14:paraId="40F76B2E" w14:textId="77777777" w:rsidR="004D457B" w:rsidDel="003F4D10" w:rsidRDefault="004D457B">
            <w:pPr>
              <w:spacing w:line="360" w:lineRule="auto"/>
              <w:jc w:val="left"/>
              <w:rPr>
                <w:del w:id="153" w:author="陈曼8" w:date="2021-11-10T09:34:00Z"/>
                <w:rFonts w:ascii="宋体"/>
              </w:rPr>
            </w:pPr>
          </w:p>
          <w:p w14:paraId="6ED78F03" w14:textId="77777777" w:rsidR="004D457B" w:rsidDel="003F4D10" w:rsidRDefault="004D457B">
            <w:pPr>
              <w:spacing w:line="360" w:lineRule="auto"/>
              <w:jc w:val="left"/>
              <w:rPr>
                <w:del w:id="154" w:author="陈曼8" w:date="2021-11-10T09:34:00Z"/>
                <w:rFonts w:ascii="宋体"/>
              </w:rPr>
            </w:pPr>
          </w:p>
          <w:p w14:paraId="5E9654FB" w14:textId="77777777" w:rsidR="004D457B" w:rsidDel="003F4D10" w:rsidRDefault="004D457B">
            <w:pPr>
              <w:spacing w:line="360" w:lineRule="auto"/>
              <w:jc w:val="left"/>
              <w:rPr>
                <w:del w:id="155" w:author="陈曼8" w:date="2021-11-10T09:34:00Z"/>
                <w:rFonts w:ascii="宋体"/>
              </w:rPr>
            </w:pPr>
          </w:p>
          <w:p w14:paraId="48471ACB" w14:textId="77777777" w:rsidR="004D457B" w:rsidDel="003F4D10" w:rsidRDefault="004D457B">
            <w:pPr>
              <w:spacing w:line="360" w:lineRule="auto"/>
              <w:jc w:val="left"/>
              <w:rPr>
                <w:del w:id="156" w:author="陈曼8" w:date="2021-11-10T09:34:00Z"/>
                <w:rFonts w:ascii="宋体"/>
              </w:rPr>
            </w:pPr>
          </w:p>
          <w:p w14:paraId="6ADBB004" w14:textId="77777777" w:rsidR="004D457B" w:rsidDel="003F4D10" w:rsidRDefault="004D457B">
            <w:pPr>
              <w:spacing w:line="360" w:lineRule="auto"/>
              <w:jc w:val="left"/>
              <w:rPr>
                <w:del w:id="157" w:author="陈曼8" w:date="2021-11-10T09:34:00Z"/>
                <w:rFonts w:ascii="宋体"/>
              </w:rPr>
            </w:pPr>
          </w:p>
          <w:p w14:paraId="08FC743B" w14:textId="77777777" w:rsidR="004D457B" w:rsidDel="003F4D10" w:rsidRDefault="004D457B">
            <w:pPr>
              <w:spacing w:line="360" w:lineRule="auto"/>
              <w:jc w:val="left"/>
              <w:rPr>
                <w:del w:id="158" w:author="陈曼8" w:date="2021-11-10T09:34:00Z"/>
                <w:rFonts w:ascii="宋体"/>
              </w:rPr>
            </w:pPr>
          </w:p>
          <w:p w14:paraId="5803A8C4" w14:textId="77777777" w:rsidR="004D457B" w:rsidDel="003F4D10" w:rsidRDefault="004D457B">
            <w:pPr>
              <w:spacing w:line="360" w:lineRule="auto"/>
              <w:jc w:val="left"/>
              <w:rPr>
                <w:del w:id="159" w:author="陈曼8" w:date="2021-11-10T09:34:00Z"/>
                <w:rFonts w:ascii="宋体"/>
              </w:rPr>
            </w:pPr>
          </w:p>
          <w:p w14:paraId="1F6E3CEC" w14:textId="77777777" w:rsidR="004D457B" w:rsidDel="003F4D10" w:rsidRDefault="004D457B">
            <w:pPr>
              <w:spacing w:line="360" w:lineRule="auto"/>
              <w:jc w:val="left"/>
              <w:rPr>
                <w:del w:id="160" w:author="陈曼8" w:date="2021-11-10T09:34:00Z"/>
                <w:rFonts w:ascii="宋体"/>
              </w:rPr>
            </w:pPr>
          </w:p>
          <w:p w14:paraId="6323FBC7" w14:textId="77777777" w:rsidR="004D457B" w:rsidDel="003F4D10" w:rsidRDefault="004D457B">
            <w:pPr>
              <w:spacing w:line="360" w:lineRule="auto"/>
              <w:jc w:val="left"/>
              <w:rPr>
                <w:del w:id="161" w:author="陈曼8" w:date="2021-11-10T09:34:00Z"/>
                <w:rFonts w:ascii="宋体"/>
              </w:rPr>
            </w:pPr>
          </w:p>
          <w:p w14:paraId="767EFD85" w14:textId="77777777" w:rsidR="004D457B" w:rsidDel="003F4D10" w:rsidRDefault="004D457B">
            <w:pPr>
              <w:spacing w:line="360" w:lineRule="auto"/>
              <w:jc w:val="left"/>
              <w:rPr>
                <w:del w:id="162" w:author="陈曼8" w:date="2021-11-10T09:34:00Z"/>
                <w:rFonts w:ascii="宋体"/>
              </w:rPr>
            </w:pPr>
          </w:p>
          <w:p w14:paraId="00D0DDAB" w14:textId="77777777" w:rsidR="004D457B" w:rsidDel="003F4D10" w:rsidRDefault="004D457B">
            <w:pPr>
              <w:spacing w:line="360" w:lineRule="auto"/>
              <w:jc w:val="left"/>
              <w:rPr>
                <w:del w:id="163" w:author="陈曼8" w:date="2021-11-10T09:34:00Z"/>
                <w:rFonts w:ascii="宋体"/>
              </w:rPr>
            </w:pPr>
          </w:p>
          <w:p w14:paraId="67D49075" w14:textId="77777777" w:rsidR="004D457B" w:rsidDel="003F4D10" w:rsidRDefault="004D457B">
            <w:pPr>
              <w:spacing w:line="360" w:lineRule="auto"/>
              <w:jc w:val="left"/>
              <w:rPr>
                <w:del w:id="164" w:author="陈曼8" w:date="2021-11-10T09:34:00Z"/>
                <w:rFonts w:ascii="宋体"/>
              </w:rPr>
            </w:pPr>
          </w:p>
          <w:p w14:paraId="60B6C034" w14:textId="77777777" w:rsidR="004D457B" w:rsidDel="003F4D10" w:rsidRDefault="004D457B">
            <w:pPr>
              <w:spacing w:line="360" w:lineRule="auto"/>
              <w:jc w:val="left"/>
              <w:rPr>
                <w:del w:id="165" w:author="陈曼8" w:date="2021-11-10T09:34:00Z"/>
                <w:rFonts w:ascii="宋体"/>
              </w:rPr>
            </w:pPr>
          </w:p>
          <w:p w14:paraId="5DF87F2E" w14:textId="77777777" w:rsidR="004D457B" w:rsidDel="003F4D10" w:rsidRDefault="004D457B">
            <w:pPr>
              <w:spacing w:line="360" w:lineRule="auto"/>
              <w:jc w:val="left"/>
              <w:rPr>
                <w:del w:id="166" w:author="陈曼8" w:date="2021-11-10T09:34:00Z"/>
                <w:rFonts w:ascii="宋体"/>
              </w:rPr>
            </w:pPr>
          </w:p>
          <w:p w14:paraId="2133DDF5" w14:textId="77777777" w:rsidR="004D457B" w:rsidDel="003F4D10" w:rsidRDefault="004D457B">
            <w:pPr>
              <w:spacing w:line="360" w:lineRule="auto"/>
              <w:jc w:val="left"/>
              <w:rPr>
                <w:del w:id="167" w:author="陈曼8" w:date="2021-11-10T09:34:00Z"/>
                <w:rFonts w:ascii="宋体"/>
              </w:rPr>
            </w:pPr>
          </w:p>
          <w:p w14:paraId="5DD6B61A" w14:textId="77777777" w:rsidR="004D457B" w:rsidDel="003F4D10" w:rsidRDefault="004D457B">
            <w:pPr>
              <w:spacing w:line="360" w:lineRule="auto"/>
              <w:jc w:val="left"/>
              <w:rPr>
                <w:del w:id="168" w:author="陈曼8" w:date="2021-11-10T09:34:00Z"/>
                <w:rFonts w:ascii="宋体"/>
              </w:rPr>
            </w:pPr>
          </w:p>
          <w:p w14:paraId="1114E2D5" w14:textId="77777777" w:rsidR="004D457B" w:rsidDel="003F4D10" w:rsidRDefault="004D457B">
            <w:pPr>
              <w:spacing w:line="360" w:lineRule="auto"/>
              <w:jc w:val="left"/>
              <w:rPr>
                <w:del w:id="169" w:author="陈曼8" w:date="2021-11-10T09:34:00Z"/>
                <w:rFonts w:ascii="宋体"/>
              </w:rPr>
            </w:pPr>
          </w:p>
          <w:p w14:paraId="694EC19E" w14:textId="77777777" w:rsidR="004D457B" w:rsidDel="003F4D10" w:rsidRDefault="004D457B">
            <w:pPr>
              <w:spacing w:line="360" w:lineRule="auto"/>
              <w:jc w:val="left"/>
              <w:rPr>
                <w:del w:id="170" w:author="陈曼8" w:date="2021-11-10T09:34:00Z"/>
                <w:rFonts w:ascii="宋体"/>
              </w:rPr>
            </w:pPr>
          </w:p>
          <w:p w14:paraId="0D66CC1A" w14:textId="77777777" w:rsidR="004D457B" w:rsidDel="003F4D10" w:rsidRDefault="004D457B">
            <w:pPr>
              <w:spacing w:line="360" w:lineRule="auto"/>
              <w:jc w:val="left"/>
              <w:rPr>
                <w:del w:id="171" w:author="陈曼8" w:date="2021-11-10T09:34:00Z"/>
                <w:rFonts w:ascii="宋体"/>
              </w:rPr>
            </w:pPr>
          </w:p>
          <w:p w14:paraId="3BB0C508" w14:textId="77777777" w:rsidR="004D457B" w:rsidDel="003F4D10" w:rsidRDefault="004D457B">
            <w:pPr>
              <w:spacing w:line="360" w:lineRule="auto"/>
              <w:jc w:val="left"/>
              <w:rPr>
                <w:del w:id="172" w:author="陈曼8" w:date="2021-11-10T09:34:00Z"/>
                <w:rFonts w:ascii="宋体"/>
              </w:rPr>
            </w:pPr>
          </w:p>
          <w:p w14:paraId="0783979B" w14:textId="77777777" w:rsidR="004D457B" w:rsidDel="003F4D10" w:rsidRDefault="004D457B">
            <w:pPr>
              <w:spacing w:line="360" w:lineRule="auto"/>
              <w:jc w:val="left"/>
              <w:rPr>
                <w:del w:id="173" w:author="陈曼8" w:date="2021-11-10T09:34:00Z"/>
                <w:rFonts w:ascii="宋体"/>
              </w:rPr>
            </w:pPr>
          </w:p>
          <w:p w14:paraId="5E5BC4A9" w14:textId="77777777" w:rsidR="004D457B" w:rsidRDefault="004D457B">
            <w:pPr>
              <w:spacing w:line="360" w:lineRule="auto"/>
              <w:jc w:val="left"/>
              <w:rPr>
                <w:rFonts w:ascii="宋体"/>
              </w:rPr>
            </w:pPr>
          </w:p>
          <w:p w14:paraId="01947FCF" w14:textId="77777777" w:rsidR="004D457B" w:rsidRDefault="004D457B" w:rsidP="00727589">
            <w:pPr>
              <w:spacing w:line="360" w:lineRule="auto"/>
              <w:ind w:firstLineChars="1950" w:firstLine="4095"/>
              <w:jc w:val="left"/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宋体" w:hint="eastAsia"/>
              </w:rPr>
              <w:t>学生</w:t>
            </w:r>
            <w:r w:rsidRPr="005812FA">
              <w:rPr>
                <w:rFonts w:ascii="Lucida Grande" w:hAnsi="Lucida Grande" w:cs="宋体" w:hint="eastAsia"/>
              </w:rPr>
              <w:t>签名：</w:t>
            </w:r>
            <w:r>
              <w:rPr>
                <w:rFonts w:ascii="Lucida Grande" w:hAnsi="Lucida Grande" w:cs="Lucida Grande"/>
              </w:rPr>
              <w:t xml:space="preserve">               </w:t>
            </w:r>
          </w:p>
          <w:p w14:paraId="38F7D7B4" w14:textId="77777777" w:rsidR="004D457B" w:rsidRDefault="004D457B" w:rsidP="00727589">
            <w:pPr>
              <w:spacing w:line="360" w:lineRule="auto"/>
              <w:ind w:firstLineChars="1400" w:firstLine="2940"/>
              <w:jc w:val="left"/>
              <w:rPr>
                <w:rFonts w:ascii="Lucida Grande" w:hAnsi="Lucida Grande" w:cs="Lucida Grande"/>
              </w:rPr>
            </w:pPr>
          </w:p>
          <w:p w14:paraId="171AF461" w14:textId="77777777" w:rsidR="004D457B" w:rsidRDefault="004D457B" w:rsidP="00727589">
            <w:pPr>
              <w:spacing w:line="360" w:lineRule="auto"/>
              <w:ind w:firstLineChars="2500" w:firstLine="5250"/>
              <w:jc w:val="left"/>
              <w:rPr>
                <w:rFonts w:ascii="宋体"/>
              </w:rPr>
            </w:pPr>
            <w:r w:rsidRPr="005812FA">
              <w:rPr>
                <w:rFonts w:ascii="宋体" w:hAnsi="宋体" w:cs="宋体"/>
              </w:rPr>
              <w:t xml:space="preserve">    </w:t>
            </w:r>
            <w:r w:rsidRPr="005812FA">
              <w:rPr>
                <w:rFonts w:ascii="宋体" w:hAnsi="宋体" w:cs="宋体" w:hint="eastAsia"/>
              </w:rPr>
              <w:t>年</w:t>
            </w:r>
            <w:r w:rsidRPr="005812FA"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/>
              </w:rPr>
              <w:t xml:space="preserve">  </w:t>
            </w:r>
            <w:r w:rsidRPr="005812FA">
              <w:rPr>
                <w:rFonts w:ascii="宋体" w:hAnsi="宋体" w:cs="宋体"/>
              </w:rPr>
              <w:t xml:space="preserve">  </w:t>
            </w:r>
            <w:r w:rsidRPr="005812FA">
              <w:rPr>
                <w:rFonts w:ascii="宋体" w:hAnsi="宋体" w:cs="宋体" w:hint="eastAsia"/>
              </w:rPr>
              <w:t>月</w:t>
            </w:r>
            <w:r w:rsidRPr="005812FA">
              <w:rPr>
                <w:rFonts w:ascii="宋体" w:hAnsi="宋体" w:cs="宋体"/>
              </w:rPr>
              <w:t xml:space="preserve">   </w:t>
            </w:r>
            <w:r>
              <w:rPr>
                <w:rFonts w:ascii="宋体" w:hAnsi="宋体" w:cs="宋体"/>
              </w:rPr>
              <w:t xml:space="preserve">    </w:t>
            </w:r>
            <w:r w:rsidRPr="005812FA">
              <w:rPr>
                <w:rFonts w:ascii="宋体" w:hAnsi="宋体" w:cs="宋体" w:hint="eastAsia"/>
              </w:rPr>
              <w:t>日</w:t>
            </w:r>
          </w:p>
          <w:p w14:paraId="001DDFF8" w14:textId="77777777" w:rsidR="004D457B" w:rsidRDefault="004D457B">
            <w:pPr>
              <w:spacing w:line="360" w:lineRule="auto"/>
              <w:jc w:val="left"/>
              <w:rPr>
                <w:rFonts w:ascii="宋体"/>
              </w:rPr>
            </w:pPr>
          </w:p>
        </w:tc>
      </w:tr>
      <w:tr w:rsidR="004D457B" w:rsidRPr="005812FA" w14:paraId="582B8383" w14:textId="77777777">
        <w:trPr>
          <w:trHeight w:val="590"/>
        </w:trPr>
        <w:tc>
          <w:tcPr>
            <w:tcW w:w="9540" w:type="dxa"/>
            <w:gridSpan w:val="10"/>
          </w:tcPr>
          <w:p w14:paraId="68F9F4A6" w14:textId="77777777" w:rsidR="004D457B" w:rsidRDefault="004D457B" w:rsidP="000B4058">
            <w:pPr>
              <w:spacing w:line="360" w:lineRule="auto"/>
              <w:jc w:val="left"/>
              <w:rPr>
                <w:rFonts w:ascii="宋体"/>
              </w:rPr>
            </w:pPr>
            <w:r>
              <w:rPr>
                <w:rFonts w:ascii="Lucida Grande" w:hAnsi="Lucida Grande" w:cs="Lucida Grande"/>
                <w:b/>
                <w:bCs/>
              </w:rPr>
              <w:lastRenderedPageBreak/>
              <w:t>6</w:t>
            </w:r>
            <w:r w:rsidRPr="005812FA">
              <w:rPr>
                <w:rFonts w:ascii="Lucida Grande" w:hAnsi="Lucida Grande" w:cs="宋体" w:hint="eastAsia"/>
                <w:b/>
                <w:bCs/>
              </w:rPr>
              <w:t>、</w:t>
            </w:r>
            <w:r>
              <w:rPr>
                <w:rFonts w:ascii="Lucida Grande" w:hAnsi="Lucida Grande" w:cs="宋体" w:hint="eastAsia"/>
                <w:b/>
                <w:bCs/>
              </w:rPr>
              <w:t>企业导师考核意见及成绩评定（</w:t>
            </w:r>
            <w:r w:rsidRPr="006B6EC2">
              <w:rPr>
                <w:rFonts w:ascii="Lucida Grande" w:hAnsi="Lucida Grande" w:cs="宋体" w:hint="eastAsia"/>
                <w:b/>
                <w:bCs/>
              </w:rPr>
              <w:t>主要包括</w:t>
            </w:r>
            <w:r>
              <w:rPr>
                <w:rFonts w:ascii="Lucida Grande" w:hAnsi="Lucida Grande" w:cs="宋体" w:hint="eastAsia"/>
                <w:b/>
                <w:bCs/>
              </w:rPr>
              <w:t>实习</w:t>
            </w:r>
            <w:r w:rsidRPr="006B6EC2">
              <w:rPr>
                <w:rFonts w:ascii="Lucida Grande" w:hAnsi="Lucida Grande" w:cs="宋体" w:hint="eastAsia"/>
                <w:b/>
                <w:bCs/>
              </w:rPr>
              <w:t>实践期间的</w:t>
            </w:r>
            <w:r w:rsidR="000B4058" w:rsidRPr="000B4058">
              <w:rPr>
                <w:rFonts w:ascii="Lucida Grande" w:hAnsi="Lucida Grande" w:cs="宋体" w:hint="eastAsia"/>
                <w:b/>
                <w:bCs/>
              </w:rPr>
              <w:t>出勤与遵守纪律情况</w:t>
            </w:r>
            <w:r w:rsidR="000B4058">
              <w:rPr>
                <w:rFonts w:ascii="Lucida Grande" w:hAnsi="Lucida Grande" w:cs="宋体" w:hint="eastAsia"/>
                <w:b/>
                <w:bCs/>
              </w:rPr>
              <w:t>、</w:t>
            </w:r>
            <w:r w:rsidR="000B4058" w:rsidRPr="000B4058">
              <w:rPr>
                <w:rFonts w:ascii="Lucida Grande" w:hAnsi="Lucida Grande" w:cs="宋体" w:hint="eastAsia"/>
                <w:b/>
                <w:bCs/>
              </w:rPr>
              <w:t>实习态度及表现</w:t>
            </w:r>
            <w:r w:rsidR="000B4058">
              <w:rPr>
                <w:rFonts w:ascii="Lucida Grande" w:hAnsi="Lucida Grande" w:cs="宋体" w:hint="eastAsia"/>
                <w:b/>
                <w:bCs/>
              </w:rPr>
              <w:t>、</w:t>
            </w:r>
            <w:r w:rsidR="000B4058" w:rsidRPr="000B4058">
              <w:rPr>
                <w:rFonts w:ascii="Lucida Grande" w:hAnsi="Lucida Grande" w:cs="宋体" w:hint="eastAsia"/>
                <w:b/>
                <w:bCs/>
              </w:rPr>
              <w:t>工作能力与任务完成情况</w:t>
            </w:r>
            <w:r w:rsidR="000B4058">
              <w:rPr>
                <w:rFonts w:ascii="Lucida Grande" w:hAnsi="Lucida Grande" w:cs="宋体" w:hint="eastAsia"/>
                <w:b/>
                <w:bCs/>
              </w:rPr>
              <w:t>、</w:t>
            </w:r>
            <w:r w:rsidR="000B4058" w:rsidRPr="006B6EC2">
              <w:rPr>
                <w:rFonts w:ascii="Lucida Grande" w:hAnsi="Lucida Grande" w:cs="宋体" w:hint="eastAsia"/>
                <w:b/>
                <w:bCs/>
              </w:rPr>
              <w:t>沟通能力、</w:t>
            </w:r>
            <w:r w:rsidR="000B4058" w:rsidRPr="000B4058">
              <w:rPr>
                <w:rFonts w:ascii="Lucida Grande" w:hAnsi="Lucida Grande" w:cs="宋体" w:hint="eastAsia"/>
                <w:b/>
                <w:bCs/>
              </w:rPr>
              <w:t>工作主动性和积极性</w:t>
            </w:r>
            <w:r>
              <w:rPr>
                <w:rFonts w:ascii="Lucida Grande" w:hAnsi="Lucida Grande" w:cs="宋体" w:hint="eastAsia"/>
                <w:b/>
                <w:bCs/>
              </w:rPr>
              <w:t>）：</w:t>
            </w:r>
          </w:p>
        </w:tc>
      </w:tr>
      <w:tr w:rsidR="004D457B" w:rsidRPr="005812FA" w14:paraId="22181C61" w14:textId="77777777">
        <w:trPr>
          <w:trHeight w:val="3620"/>
        </w:trPr>
        <w:tc>
          <w:tcPr>
            <w:tcW w:w="9540" w:type="dxa"/>
            <w:gridSpan w:val="10"/>
          </w:tcPr>
          <w:p w14:paraId="18612AA2" w14:textId="77777777" w:rsidR="004D457B" w:rsidRDefault="004D457B">
            <w:pPr>
              <w:spacing w:line="360" w:lineRule="auto"/>
              <w:jc w:val="left"/>
              <w:rPr>
                <w:rFonts w:ascii="Lucida Grande" w:hAnsi="Lucida Grande" w:cs="Lucida Grande"/>
                <w:b/>
                <w:bCs/>
              </w:rPr>
            </w:pPr>
            <w:r>
              <w:rPr>
                <w:rFonts w:ascii="Lucida Grande" w:hAnsi="Lucida Grande" w:cs="宋体" w:hint="eastAsia"/>
                <w:b/>
                <w:bCs/>
              </w:rPr>
              <w:lastRenderedPageBreak/>
              <w:t>评语：</w:t>
            </w:r>
          </w:p>
          <w:p w14:paraId="62AD4DDC" w14:textId="77777777" w:rsidR="009344A2" w:rsidRDefault="009344A2">
            <w:pPr>
              <w:spacing w:line="360" w:lineRule="auto"/>
              <w:jc w:val="left"/>
              <w:rPr>
                <w:rFonts w:ascii="Lucida Grande" w:hAnsi="Lucida Grande" w:cs="Lucida Grande"/>
                <w:b/>
                <w:bCs/>
              </w:rPr>
            </w:pPr>
          </w:p>
          <w:p w14:paraId="2D90D5ED" w14:textId="77777777" w:rsidR="009344A2" w:rsidRDefault="009344A2">
            <w:pPr>
              <w:spacing w:line="360" w:lineRule="auto"/>
              <w:jc w:val="left"/>
              <w:rPr>
                <w:rFonts w:ascii="Lucida Grande" w:hAnsi="Lucida Grande" w:cs="Lucida Grande"/>
                <w:b/>
                <w:bCs/>
              </w:rPr>
            </w:pPr>
          </w:p>
          <w:p w14:paraId="286BB93E" w14:textId="77777777" w:rsidR="004D457B" w:rsidRDefault="004D457B">
            <w:pPr>
              <w:spacing w:line="360" w:lineRule="auto"/>
              <w:jc w:val="left"/>
              <w:rPr>
                <w:rFonts w:ascii="宋体"/>
                <w:b/>
                <w:bCs/>
              </w:rPr>
            </w:pPr>
            <w:r>
              <w:rPr>
                <w:rFonts w:ascii="Lucida Grande" w:hAnsi="Lucida Grande" w:cs="Lucida Grande"/>
                <w:b/>
                <w:bCs/>
              </w:rPr>
              <w:t xml:space="preserve">      </w:t>
            </w:r>
            <w:r>
              <w:rPr>
                <w:rFonts w:ascii="Lucida Grande" w:hAnsi="Lucida Grande" w:cs="宋体" w:hint="eastAsia"/>
                <w:b/>
                <w:bCs/>
              </w:rPr>
              <w:t>成绩：</w:t>
            </w:r>
            <w:r w:rsidRPr="00F663EB">
              <w:rPr>
                <w:rFonts w:ascii="Lucida Grande" w:hAnsi="Lucida Grande" w:cs="Lucida Grande"/>
                <w:b/>
                <w:bCs/>
                <w:u w:val="single"/>
              </w:rPr>
              <w:t xml:space="preserve">                </w:t>
            </w:r>
            <w:r w:rsidR="000B4058">
              <w:rPr>
                <w:rFonts w:ascii="宋体" w:hint="eastAsia"/>
                <w:b/>
                <w:bCs/>
              </w:rPr>
              <w:t>（百分制）</w:t>
            </w:r>
          </w:p>
          <w:p w14:paraId="47AE58B0" w14:textId="77777777" w:rsidR="004D457B" w:rsidRDefault="004D457B" w:rsidP="00727589">
            <w:pPr>
              <w:spacing w:line="360" w:lineRule="auto"/>
              <w:ind w:firstLineChars="2058" w:firstLine="4339"/>
              <w:jc w:val="left"/>
              <w:rPr>
                <w:rFonts w:ascii="Lucida Grande" w:hAnsi="Lucida Grande" w:cs="Lucida Grande"/>
                <w:b/>
                <w:bCs/>
              </w:rPr>
            </w:pPr>
            <w:r w:rsidRPr="00F663EB">
              <w:rPr>
                <w:rFonts w:ascii="宋体" w:hAnsi="宋体" w:cs="宋体" w:hint="eastAsia"/>
                <w:b/>
                <w:bCs/>
              </w:rPr>
              <w:t>企业</w:t>
            </w:r>
            <w:r w:rsidRPr="00F663EB">
              <w:rPr>
                <w:rFonts w:ascii="Lucida Grande" w:hAnsi="Lucida Grande" w:cs="宋体" w:hint="eastAsia"/>
                <w:b/>
                <w:bCs/>
              </w:rPr>
              <w:t>导师</w:t>
            </w:r>
            <w:r>
              <w:rPr>
                <w:rFonts w:ascii="Lucida Grande" w:hAnsi="Lucida Grande" w:cs="宋体" w:hint="eastAsia"/>
                <w:b/>
                <w:bCs/>
              </w:rPr>
              <w:t>签名：</w:t>
            </w:r>
            <w:r>
              <w:rPr>
                <w:rFonts w:ascii="Lucida Grande" w:hAnsi="Lucida Grande" w:cs="Lucida Grande"/>
                <w:b/>
                <w:bCs/>
              </w:rPr>
              <w:t xml:space="preserve"> </w:t>
            </w:r>
          </w:p>
          <w:p w14:paraId="068D37A0" w14:textId="77777777" w:rsidR="000B4058" w:rsidRDefault="000B4058" w:rsidP="000B4058">
            <w:pPr>
              <w:spacing w:line="360" w:lineRule="auto"/>
              <w:ind w:firstLineChars="2058" w:firstLine="4339"/>
              <w:jc w:val="left"/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 w:hint="eastAsia"/>
                <w:b/>
                <w:bCs/>
              </w:rPr>
              <w:t>实习单位盖章：</w:t>
            </w:r>
          </w:p>
          <w:p w14:paraId="729BA6E0" w14:textId="77777777" w:rsidR="004D457B" w:rsidRDefault="004D457B">
            <w:pPr>
              <w:spacing w:line="360" w:lineRule="auto"/>
              <w:rPr>
                <w:rFonts w:ascii="宋体"/>
              </w:rPr>
            </w:pPr>
            <w:r>
              <w:rPr>
                <w:rFonts w:ascii="Lucida Grande" w:hAnsi="Lucida Grande" w:cs="Lucida Grande"/>
              </w:rPr>
              <w:t xml:space="preserve">                                                   </w:t>
            </w:r>
            <w:r w:rsidRPr="005812FA">
              <w:rPr>
                <w:rFonts w:ascii="宋体" w:hAnsi="宋体" w:cs="宋体" w:hint="eastAsia"/>
              </w:rPr>
              <w:t>年</w:t>
            </w:r>
            <w:r w:rsidRPr="005812FA">
              <w:rPr>
                <w:rFonts w:ascii="宋体" w:hAnsi="宋体" w:cs="宋体"/>
              </w:rPr>
              <w:t xml:space="preserve">   </w:t>
            </w:r>
            <w:r>
              <w:rPr>
                <w:rFonts w:ascii="宋体" w:hAnsi="宋体" w:cs="宋体"/>
              </w:rPr>
              <w:t xml:space="preserve">   </w:t>
            </w:r>
            <w:r w:rsidRPr="005812FA">
              <w:rPr>
                <w:rFonts w:ascii="宋体" w:hAnsi="宋体" w:cs="宋体"/>
              </w:rPr>
              <w:t xml:space="preserve"> </w:t>
            </w:r>
            <w:r w:rsidRPr="005812FA">
              <w:rPr>
                <w:rFonts w:ascii="宋体" w:hAnsi="宋体" w:cs="宋体" w:hint="eastAsia"/>
              </w:rPr>
              <w:t>月</w:t>
            </w:r>
            <w:r w:rsidRPr="005812FA"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/>
              </w:rPr>
              <w:t xml:space="preserve">   </w:t>
            </w:r>
            <w:r w:rsidRPr="005812FA">
              <w:rPr>
                <w:rFonts w:ascii="宋体" w:hAnsi="宋体" w:cs="宋体"/>
              </w:rPr>
              <w:t xml:space="preserve"> </w:t>
            </w:r>
            <w:r w:rsidRPr="005812FA">
              <w:rPr>
                <w:rFonts w:ascii="宋体" w:hAnsi="宋体" w:cs="宋体" w:hint="eastAsia"/>
              </w:rPr>
              <w:t>日</w:t>
            </w:r>
          </w:p>
          <w:p w14:paraId="585DD097" w14:textId="77777777" w:rsidR="004D457B" w:rsidRDefault="004D457B">
            <w:pPr>
              <w:spacing w:line="360" w:lineRule="auto"/>
              <w:jc w:val="right"/>
              <w:rPr>
                <w:rFonts w:ascii="Lucida Grande" w:hAnsi="Lucida Grande" w:cs="Lucida Grande"/>
                <w:b/>
                <w:bCs/>
              </w:rPr>
            </w:pPr>
          </w:p>
        </w:tc>
      </w:tr>
      <w:tr w:rsidR="004D457B" w:rsidRPr="005812FA" w14:paraId="7851FAD3" w14:textId="77777777">
        <w:tc>
          <w:tcPr>
            <w:tcW w:w="9540" w:type="dxa"/>
            <w:gridSpan w:val="10"/>
          </w:tcPr>
          <w:p w14:paraId="120581D1" w14:textId="77777777" w:rsidR="004D457B" w:rsidRDefault="000B4058" w:rsidP="00107E76">
            <w:pPr>
              <w:spacing w:line="360" w:lineRule="auto"/>
              <w:jc w:val="left"/>
              <w:rPr>
                <w:rFonts w:ascii="宋体"/>
              </w:rPr>
            </w:pPr>
            <w:r>
              <w:rPr>
                <w:rFonts w:ascii="Lucida Grande" w:hAnsi="Lucida Grande" w:cs="Lucida Grande" w:hint="eastAsia"/>
                <w:b/>
                <w:bCs/>
              </w:rPr>
              <w:t>7</w:t>
            </w:r>
            <w:r w:rsidR="004D457B" w:rsidRPr="005812FA">
              <w:rPr>
                <w:rFonts w:ascii="Lucida Grande" w:hAnsi="Lucida Grande" w:cs="宋体" w:hint="eastAsia"/>
                <w:b/>
                <w:bCs/>
              </w:rPr>
              <w:t>、</w:t>
            </w:r>
            <w:r w:rsidR="004D457B">
              <w:rPr>
                <w:rFonts w:ascii="Lucida Grande" w:hAnsi="Lucida Grande" w:cs="宋体" w:hint="eastAsia"/>
                <w:b/>
                <w:bCs/>
              </w:rPr>
              <w:t>校内导师考核意见及成绩评定：</w:t>
            </w:r>
          </w:p>
        </w:tc>
      </w:tr>
      <w:tr w:rsidR="004D457B" w:rsidRPr="005812FA" w14:paraId="5A2D11CB" w14:textId="77777777">
        <w:tc>
          <w:tcPr>
            <w:tcW w:w="9540" w:type="dxa"/>
            <w:gridSpan w:val="10"/>
          </w:tcPr>
          <w:p w14:paraId="7C1070ED" w14:textId="77777777" w:rsidR="00107E76" w:rsidRDefault="00107E76">
            <w:pPr>
              <w:spacing w:line="360" w:lineRule="auto"/>
              <w:jc w:val="left"/>
              <w:rPr>
                <w:rFonts w:ascii="Lucida Grande" w:hAnsi="Lucida Grande" w:cs="宋体"/>
                <w:bCs/>
              </w:rPr>
            </w:pPr>
            <w:r w:rsidRPr="00107E76">
              <w:rPr>
                <w:rFonts w:ascii="宋体" w:hAnsi="宋体" w:hint="eastAsia"/>
                <w:color w:val="000000"/>
                <w:lang w:val="zh-CN"/>
              </w:rPr>
              <w:t xml:space="preserve">本科生实习实践计划表    </w:t>
            </w:r>
            <w:r>
              <w:rPr>
                <w:rFonts w:ascii="宋体" w:hAnsi="宋体" w:hint="eastAsia"/>
                <w:color w:val="000000"/>
                <w:lang w:val="zh-CN"/>
              </w:rPr>
              <w:t xml:space="preserve">          </w:t>
            </w:r>
            <w:r w:rsidRPr="00107E76">
              <w:rPr>
                <w:rFonts w:ascii="宋体" w:hAnsi="宋体" w:cs="宋体" w:hint="eastAsia"/>
                <w:bCs/>
              </w:rPr>
              <w:t>□</w:t>
            </w:r>
            <w:r w:rsidRPr="00107E76">
              <w:rPr>
                <w:rFonts w:ascii="Lucida Grande" w:hAnsi="Lucida Grande" w:cs="宋体" w:hint="eastAsia"/>
                <w:bCs/>
              </w:rPr>
              <w:t>已完成</w:t>
            </w:r>
            <w:r w:rsidRPr="00107E76">
              <w:rPr>
                <w:rFonts w:ascii="Lucida Grande" w:hAnsi="Lucida Grande" w:cs="宋体" w:hint="eastAsia"/>
                <w:bCs/>
              </w:rPr>
              <w:t xml:space="preserve">    </w:t>
            </w:r>
            <w:r w:rsidRPr="00107E76">
              <w:rPr>
                <w:rFonts w:ascii="宋体" w:hAnsi="宋体" w:cs="宋体" w:hint="eastAsia"/>
                <w:bCs/>
              </w:rPr>
              <w:t>□</w:t>
            </w:r>
            <w:r w:rsidRPr="00107E76">
              <w:rPr>
                <w:rFonts w:ascii="Lucida Grande" w:hAnsi="Lucida Grande" w:cs="宋体" w:hint="eastAsia"/>
                <w:bCs/>
              </w:rPr>
              <w:t>未完成</w:t>
            </w:r>
          </w:p>
          <w:p w14:paraId="1DC9331B" w14:textId="77777777" w:rsidR="00107E76" w:rsidRDefault="00107E76">
            <w:pPr>
              <w:spacing w:line="360" w:lineRule="auto"/>
              <w:jc w:val="left"/>
              <w:rPr>
                <w:rFonts w:ascii="Lucida Grande" w:hAnsi="Lucida Grande" w:cs="宋体"/>
                <w:bCs/>
              </w:rPr>
            </w:pPr>
            <w:r w:rsidRPr="00107E76">
              <w:rPr>
                <w:rFonts w:ascii="Lucida Grande" w:hAnsi="Lucida Grande" w:cs="宋体" w:hint="eastAsia"/>
                <w:bCs/>
              </w:rPr>
              <w:t>本科生实习实践环节周报表</w:t>
            </w:r>
            <w:r>
              <w:rPr>
                <w:rFonts w:ascii="Lucida Grande" w:hAnsi="Lucida Grande" w:cs="宋体" w:hint="eastAsia"/>
                <w:bCs/>
              </w:rPr>
              <w:t xml:space="preserve">          </w:t>
            </w:r>
            <w:r w:rsidRPr="00107E76">
              <w:rPr>
                <w:rFonts w:ascii="宋体" w:hAnsi="宋体" w:cs="宋体" w:hint="eastAsia"/>
                <w:bCs/>
              </w:rPr>
              <w:t>□</w:t>
            </w:r>
            <w:r w:rsidRPr="00107E76">
              <w:rPr>
                <w:rFonts w:ascii="Lucida Grande" w:hAnsi="Lucida Grande" w:cs="宋体" w:hint="eastAsia"/>
                <w:bCs/>
              </w:rPr>
              <w:t>已完成</w:t>
            </w:r>
            <w:r w:rsidRPr="00107E76">
              <w:rPr>
                <w:rFonts w:ascii="Lucida Grande" w:hAnsi="Lucida Grande" w:cs="宋体" w:hint="eastAsia"/>
                <w:bCs/>
              </w:rPr>
              <w:t xml:space="preserve">    </w:t>
            </w:r>
            <w:r w:rsidRPr="00107E76">
              <w:rPr>
                <w:rFonts w:ascii="宋体" w:hAnsi="宋体" w:cs="宋体" w:hint="eastAsia"/>
                <w:bCs/>
              </w:rPr>
              <w:t>□</w:t>
            </w:r>
            <w:r w:rsidRPr="00107E76">
              <w:rPr>
                <w:rFonts w:ascii="Lucida Grande" w:hAnsi="Lucida Grande" w:cs="宋体" w:hint="eastAsia"/>
                <w:bCs/>
              </w:rPr>
              <w:t>未完成</w:t>
            </w:r>
          </w:p>
          <w:p w14:paraId="4ABA41CA" w14:textId="77777777" w:rsidR="00107E76" w:rsidRDefault="00107E76">
            <w:pPr>
              <w:spacing w:line="360" w:lineRule="auto"/>
              <w:jc w:val="left"/>
              <w:rPr>
                <w:rFonts w:ascii="Lucida Grande" w:hAnsi="Lucida Grande" w:cs="宋体"/>
                <w:bCs/>
              </w:rPr>
            </w:pPr>
            <w:r w:rsidRPr="00107E76">
              <w:rPr>
                <w:rFonts w:ascii="Lucida Grande" w:hAnsi="Lucida Grande" w:cs="宋体" w:hint="eastAsia"/>
                <w:bCs/>
              </w:rPr>
              <w:t>企业实践报告</w:t>
            </w:r>
            <w:r>
              <w:rPr>
                <w:rFonts w:ascii="Lucida Grande" w:hAnsi="Lucida Grande" w:cs="宋体" w:hint="eastAsia"/>
                <w:bCs/>
              </w:rPr>
              <w:t xml:space="preserve">                      </w:t>
            </w:r>
            <w:r w:rsidRPr="00107E76">
              <w:rPr>
                <w:rFonts w:ascii="宋体" w:hAnsi="宋体" w:cs="宋体" w:hint="eastAsia"/>
                <w:bCs/>
              </w:rPr>
              <w:t>□</w:t>
            </w:r>
            <w:r w:rsidRPr="00107E76">
              <w:rPr>
                <w:rFonts w:ascii="Lucida Grande" w:hAnsi="Lucida Grande" w:cs="宋体" w:hint="eastAsia"/>
                <w:bCs/>
              </w:rPr>
              <w:t>已完成</w:t>
            </w:r>
            <w:r w:rsidRPr="00107E76">
              <w:rPr>
                <w:rFonts w:ascii="Lucida Grande" w:hAnsi="Lucida Grande" w:cs="宋体" w:hint="eastAsia"/>
                <w:bCs/>
              </w:rPr>
              <w:t xml:space="preserve">    </w:t>
            </w:r>
            <w:r w:rsidRPr="00107E76">
              <w:rPr>
                <w:rFonts w:ascii="宋体" w:hAnsi="宋体" w:cs="宋体" w:hint="eastAsia"/>
                <w:bCs/>
              </w:rPr>
              <w:t>□</w:t>
            </w:r>
            <w:r w:rsidRPr="00107E76">
              <w:rPr>
                <w:rFonts w:ascii="Lucida Grande" w:hAnsi="Lucida Grande" w:cs="宋体" w:hint="eastAsia"/>
                <w:bCs/>
              </w:rPr>
              <w:t>未完成</w:t>
            </w:r>
          </w:p>
          <w:p w14:paraId="667AB7F3" w14:textId="77777777" w:rsidR="00107E76" w:rsidRPr="00107E76" w:rsidRDefault="00107E76">
            <w:pPr>
              <w:spacing w:line="360" w:lineRule="auto"/>
              <w:jc w:val="left"/>
              <w:rPr>
                <w:rFonts w:ascii="Lucida Grande" w:hAnsi="Lucida Grande" w:cs="宋体"/>
                <w:bCs/>
              </w:rPr>
            </w:pPr>
            <w:r w:rsidRPr="00107E76">
              <w:rPr>
                <w:rFonts w:ascii="Lucida Grande" w:hAnsi="Lucida Grande" w:cs="宋体" w:hint="eastAsia"/>
                <w:bCs/>
              </w:rPr>
              <w:t>本科生实习实践环节考核表</w:t>
            </w:r>
            <w:r>
              <w:rPr>
                <w:rFonts w:ascii="Lucida Grande" w:hAnsi="Lucida Grande" w:cs="宋体" w:hint="eastAsia"/>
                <w:bCs/>
              </w:rPr>
              <w:t xml:space="preserve">          </w:t>
            </w:r>
            <w:r w:rsidRPr="00107E76">
              <w:rPr>
                <w:rFonts w:ascii="宋体" w:hAnsi="宋体" w:cs="宋体" w:hint="eastAsia"/>
                <w:bCs/>
              </w:rPr>
              <w:t>□</w:t>
            </w:r>
            <w:r w:rsidRPr="00107E76">
              <w:rPr>
                <w:rFonts w:ascii="Lucida Grande" w:hAnsi="Lucida Grande" w:cs="宋体" w:hint="eastAsia"/>
                <w:bCs/>
              </w:rPr>
              <w:t>已完成</w:t>
            </w:r>
            <w:r w:rsidRPr="00107E76">
              <w:rPr>
                <w:rFonts w:ascii="Lucida Grande" w:hAnsi="Lucida Grande" w:cs="宋体" w:hint="eastAsia"/>
                <w:bCs/>
              </w:rPr>
              <w:t xml:space="preserve">    </w:t>
            </w:r>
            <w:r w:rsidRPr="00107E76">
              <w:rPr>
                <w:rFonts w:ascii="宋体" w:hAnsi="宋体" w:cs="宋体" w:hint="eastAsia"/>
                <w:bCs/>
              </w:rPr>
              <w:t>□</w:t>
            </w:r>
            <w:r w:rsidRPr="00107E76">
              <w:rPr>
                <w:rFonts w:ascii="Lucida Grande" w:hAnsi="Lucida Grande" w:cs="宋体" w:hint="eastAsia"/>
                <w:bCs/>
              </w:rPr>
              <w:t>未完成</w:t>
            </w:r>
          </w:p>
          <w:p w14:paraId="0CEFCFC1" w14:textId="77777777" w:rsidR="004D457B" w:rsidRDefault="004D457B">
            <w:pPr>
              <w:spacing w:line="360" w:lineRule="auto"/>
              <w:jc w:val="left"/>
              <w:rPr>
                <w:rFonts w:ascii="Lucida Grande" w:hAnsi="Lucida Grande" w:cs="Lucida Grande"/>
                <w:b/>
                <w:bCs/>
              </w:rPr>
            </w:pPr>
            <w:r>
              <w:rPr>
                <w:rFonts w:ascii="Lucida Grande" w:hAnsi="Lucida Grande" w:cs="宋体" w:hint="eastAsia"/>
                <w:b/>
                <w:bCs/>
              </w:rPr>
              <w:t>评语：</w:t>
            </w:r>
          </w:p>
          <w:p w14:paraId="6701D6DC" w14:textId="77777777" w:rsidR="004D457B" w:rsidRDefault="004D457B">
            <w:pPr>
              <w:spacing w:line="360" w:lineRule="auto"/>
              <w:jc w:val="left"/>
              <w:rPr>
                <w:rFonts w:ascii="Lucida Grande" w:hAnsi="Lucida Grande" w:cs="Lucida Grande"/>
                <w:b/>
                <w:bCs/>
              </w:rPr>
            </w:pPr>
          </w:p>
          <w:p w14:paraId="4C9C9528" w14:textId="77777777" w:rsidR="004D457B" w:rsidRDefault="004D457B">
            <w:pPr>
              <w:spacing w:line="360" w:lineRule="auto"/>
              <w:jc w:val="left"/>
              <w:rPr>
                <w:rFonts w:ascii="Lucida Grande" w:hAnsi="Lucida Grande" w:cs="Lucida Grande"/>
                <w:b/>
                <w:bCs/>
              </w:rPr>
            </w:pPr>
          </w:p>
          <w:p w14:paraId="2E12F434" w14:textId="77777777" w:rsidR="004D457B" w:rsidRDefault="004D457B">
            <w:pPr>
              <w:spacing w:line="360" w:lineRule="auto"/>
              <w:jc w:val="left"/>
              <w:rPr>
                <w:rFonts w:ascii="Lucida Grande" w:hAnsi="Lucida Grande" w:cs="Lucida Grande"/>
                <w:b/>
                <w:bCs/>
              </w:rPr>
            </w:pPr>
            <w:r>
              <w:rPr>
                <w:rFonts w:ascii="Lucida Grande" w:hAnsi="Lucida Grande" w:cs="Lucida Grande"/>
                <w:b/>
                <w:bCs/>
              </w:rPr>
              <w:t xml:space="preserve">      </w:t>
            </w:r>
            <w:r>
              <w:rPr>
                <w:rFonts w:ascii="Lucida Grande" w:hAnsi="Lucida Grande" w:cs="宋体" w:hint="eastAsia"/>
                <w:b/>
                <w:bCs/>
              </w:rPr>
              <w:t>成绩：</w:t>
            </w:r>
            <w:r w:rsidRPr="00F663EB">
              <w:rPr>
                <w:rFonts w:ascii="Lucida Grande" w:hAnsi="Lucida Grande" w:cs="Lucida Grande"/>
                <w:b/>
                <w:bCs/>
                <w:u w:val="single"/>
              </w:rPr>
              <w:t xml:space="preserve">                </w:t>
            </w:r>
            <w:r w:rsidR="000B4058">
              <w:rPr>
                <w:rFonts w:ascii="宋体" w:hint="eastAsia"/>
                <w:b/>
                <w:bCs/>
              </w:rPr>
              <w:t>（百分制）</w:t>
            </w:r>
          </w:p>
          <w:p w14:paraId="282F2C1C" w14:textId="77777777" w:rsidR="004D457B" w:rsidRDefault="004D457B" w:rsidP="00727589">
            <w:pPr>
              <w:spacing w:line="360" w:lineRule="auto"/>
              <w:ind w:firstLineChars="2058" w:firstLine="4339"/>
              <w:jc w:val="left"/>
              <w:rPr>
                <w:rFonts w:ascii="Lucida Grande" w:hAnsi="Lucida Grande" w:cs="Lucida Grande"/>
              </w:rPr>
            </w:pPr>
            <w:r>
              <w:rPr>
                <w:rFonts w:ascii="宋体" w:hAnsi="宋体" w:cs="宋体" w:hint="eastAsia"/>
                <w:b/>
                <w:bCs/>
              </w:rPr>
              <w:t>校内</w:t>
            </w:r>
            <w:r w:rsidRPr="00F663EB">
              <w:rPr>
                <w:rFonts w:ascii="Lucida Grande" w:hAnsi="Lucida Grande" w:cs="宋体" w:hint="eastAsia"/>
                <w:b/>
                <w:bCs/>
              </w:rPr>
              <w:t>导师</w:t>
            </w:r>
            <w:r>
              <w:rPr>
                <w:rFonts w:ascii="Lucida Grande" w:hAnsi="Lucida Grande" w:cs="宋体" w:hint="eastAsia"/>
                <w:b/>
                <w:bCs/>
              </w:rPr>
              <w:t>签名：</w:t>
            </w:r>
            <w:r>
              <w:rPr>
                <w:rFonts w:ascii="Lucida Grande" w:hAnsi="Lucida Grande" w:cs="Lucida Grande"/>
                <w:b/>
                <w:bCs/>
              </w:rPr>
              <w:t xml:space="preserve"> </w:t>
            </w:r>
          </w:p>
          <w:p w14:paraId="34BBF102" w14:textId="77777777" w:rsidR="004D457B" w:rsidRDefault="004D457B">
            <w:pPr>
              <w:spacing w:line="360" w:lineRule="auto"/>
              <w:rPr>
                <w:rFonts w:ascii="宋体"/>
              </w:rPr>
            </w:pPr>
            <w:r>
              <w:rPr>
                <w:rFonts w:ascii="Lucida Grande" w:hAnsi="Lucida Grande" w:cs="Lucida Grande"/>
              </w:rPr>
              <w:t xml:space="preserve">                                                      </w:t>
            </w:r>
            <w:r w:rsidRPr="005812FA">
              <w:rPr>
                <w:rFonts w:ascii="宋体" w:hAnsi="宋体" w:cs="宋体" w:hint="eastAsia"/>
              </w:rPr>
              <w:t>年</w:t>
            </w:r>
            <w:r w:rsidRPr="005812FA">
              <w:rPr>
                <w:rFonts w:ascii="宋体" w:hAnsi="宋体" w:cs="宋体"/>
              </w:rPr>
              <w:t xml:space="preserve"> </w:t>
            </w:r>
            <w:r>
              <w:rPr>
                <w:rFonts w:ascii="宋体" w:hAnsi="宋体" w:cs="宋体"/>
              </w:rPr>
              <w:t xml:space="preserve">  </w:t>
            </w:r>
            <w:r w:rsidRPr="005812FA">
              <w:rPr>
                <w:rFonts w:ascii="宋体" w:hAnsi="宋体" w:cs="宋体"/>
              </w:rPr>
              <w:t xml:space="preserve">   </w:t>
            </w:r>
            <w:r w:rsidRPr="005812FA">
              <w:rPr>
                <w:rFonts w:ascii="宋体" w:hAnsi="宋体" w:cs="宋体" w:hint="eastAsia"/>
              </w:rPr>
              <w:t>月</w:t>
            </w:r>
            <w:r w:rsidRPr="005812FA">
              <w:rPr>
                <w:rFonts w:ascii="宋体" w:hAnsi="宋体" w:cs="宋体"/>
              </w:rPr>
              <w:t xml:space="preserve"> </w:t>
            </w:r>
            <w:r>
              <w:rPr>
                <w:rFonts w:ascii="宋体" w:hAnsi="宋体" w:cs="宋体"/>
              </w:rPr>
              <w:t xml:space="preserve">  </w:t>
            </w:r>
            <w:r w:rsidRPr="005812FA">
              <w:rPr>
                <w:rFonts w:ascii="宋体" w:hAnsi="宋体" w:cs="宋体"/>
              </w:rPr>
              <w:t xml:space="preserve">  </w:t>
            </w:r>
            <w:r w:rsidRPr="005812FA">
              <w:rPr>
                <w:rFonts w:ascii="宋体" w:hAnsi="宋体" w:cs="宋体" w:hint="eastAsia"/>
              </w:rPr>
              <w:t>日</w:t>
            </w:r>
          </w:p>
          <w:p w14:paraId="2919B477" w14:textId="77777777" w:rsidR="004D457B" w:rsidRDefault="004D457B">
            <w:pPr>
              <w:spacing w:line="360" w:lineRule="auto"/>
              <w:jc w:val="right"/>
              <w:rPr>
                <w:rFonts w:ascii="Lucida Grande" w:hAnsi="Lucida Grande" w:cs="Lucida Grande"/>
                <w:b/>
                <w:bCs/>
              </w:rPr>
            </w:pPr>
          </w:p>
        </w:tc>
      </w:tr>
      <w:tr w:rsidR="004D457B" w:rsidRPr="005812FA" w14:paraId="2C0DC7DE" w14:textId="77777777">
        <w:tc>
          <w:tcPr>
            <w:tcW w:w="9540" w:type="dxa"/>
            <w:gridSpan w:val="10"/>
          </w:tcPr>
          <w:p w14:paraId="0E108D6A" w14:textId="77777777" w:rsidR="004D457B" w:rsidRDefault="000B4058" w:rsidP="00770E57">
            <w:pPr>
              <w:spacing w:line="360" w:lineRule="auto"/>
              <w:jc w:val="left"/>
              <w:rPr>
                <w:rFonts w:ascii="宋体"/>
                <w:b/>
                <w:bCs/>
              </w:rPr>
            </w:pPr>
            <w:r>
              <w:rPr>
                <w:rFonts w:ascii="Lucida Grande" w:hAnsi="Lucida Grande" w:cs="Lucida Grande" w:hint="eastAsia"/>
                <w:b/>
                <w:bCs/>
              </w:rPr>
              <w:t>8</w:t>
            </w:r>
            <w:r w:rsidR="004D457B" w:rsidRPr="005812FA">
              <w:rPr>
                <w:rFonts w:ascii="Lucida Grande" w:hAnsi="Lucida Grande" w:cs="宋体" w:hint="eastAsia"/>
                <w:b/>
                <w:bCs/>
              </w:rPr>
              <w:t>、</w:t>
            </w:r>
            <w:r w:rsidR="00603A85" w:rsidRPr="00603A85">
              <w:rPr>
                <w:rFonts w:ascii="宋体" w:hAnsi="宋体" w:cs="宋体" w:hint="eastAsia"/>
                <w:b/>
                <w:bCs/>
                <w:kern w:val="0"/>
              </w:rPr>
              <w:t>实践考核总成绩</w:t>
            </w:r>
            <w:r w:rsidR="00603A85">
              <w:rPr>
                <w:rFonts w:ascii="Lucida Grande" w:hAnsi="Lucida Grande" w:cs="宋体" w:hint="eastAsia"/>
                <w:b/>
                <w:bCs/>
              </w:rPr>
              <w:t>（优秀、良好、中等、及格、不及格）</w:t>
            </w:r>
          </w:p>
        </w:tc>
      </w:tr>
      <w:tr w:rsidR="004D457B" w:rsidRPr="005812FA" w14:paraId="5D91B02E" w14:textId="77777777">
        <w:tc>
          <w:tcPr>
            <w:tcW w:w="9540" w:type="dxa"/>
            <w:gridSpan w:val="10"/>
          </w:tcPr>
          <w:p w14:paraId="27B95782" w14:textId="77777777" w:rsidR="00770E57" w:rsidRDefault="00770E57">
            <w:pPr>
              <w:spacing w:line="360" w:lineRule="auto"/>
              <w:jc w:val="left"/>
              <w:rPr>
                <w:rFonts w:ascii="宋体"/>
                <w:b/>
                <w:bCs/>
              </w:rPr>
            </w:pPr>
          </w:p>
          <w:p w14:paraId="0C5ED120" w14:textId="77777777" w:rsidR="004D457B" w:rsidRDefault="004D457B">
            <w:pPr>
              <w:spacing w:line="360" w:lineRule="auto"/>
              <w:jc w:val="left"/>
              <w:rPr>
                <w:rFonts w:ascii="宋体"/>
                <w:b/>
                <w:bCs/>
              </w:rPr>
            </w:pPr>
            <w:r w:rsidRPr="00E15964">
              <w:rPr>
                <w:rFonts w:ascii="宋体" w:hAnsi="宋体" w:cs="宋体"/>
                <w:b/>
                <w:bCs/>
              </w:rPr>
              <w:t xml:space="preserve">      </w:t>
            </w:r>
            <w:r w:rsidR="00603A85" w:rsidRPr="00603A85">
              <w:rPr>
                <w:rFonts w:ascii="宋体" w:hAnsi="宋体" w:cs="宋体" w:hint="eastAsia"/>
                <w:b/>
                <w:bCs/>
              </w:rPr>
              <w:t>实践考核总成绩</w:t>
            </w:r>
            <w:r w:rsidRPr="00E15964">
              <w:rPr>
                <w:rFonts w:ascii="宋体" w:hAnsi="宋体" w:cs="宋体" w:hint="eastAsia"/>
                <w:b/>
                <w:bCs/>
              </w:rPr>
              <w:t>：</w:t>
            </w:r>
            <w:r w:rsidRPr="00E15964">
              <w:rPr>
                <w:rFonts w:ascii="宋体" w:hAnsi="宋体" w:cs="宋体"/>
                <w:b/>
                <w:bCs/>
                <w:u w:val="single"/>
              </w:rPr>
              <w:t xml:space="preserve">                </w:t>
            </w:r>
          </w:p>
          <w:p w14:paraId="2C896343" w14:textId="77777777" w:rsidR="004D457B" w:rsidRDefault="00770E57" w:rsidP="003F4303">
            <w:pPr>
              <w:spacing w:line="500" w:lineRule="exact"/>
              <w:ind w:firstLineChars="2058" w:firstLine="4339"/>
              <w:rPr>
                <w:rFonts w:ascii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答辩</w:t>
            </w:r>
            <w:r w:rsidR="004D457B" w:rsidRPr="00E15964">
              <w:rPr>
                <w:rFonts w:ascii="宋体" w:hAnsi="宋体" w:cs="宋体" w:hint="eastAsia"/>
                <w:b/>
                <w:bCs/>
              </w:rPr>
              <w:t>组长</w:t>
            </w:r>
            <w:r>
              <w:rPr>
                <w:rFonts w:ascii="宋体" w:hAnsi="宋体" w:cs="宋体" w:hint="eastAsia"/>
                <w:b/>
                <w:bCs/>
              </w:rPr>
              <w:t xml:space="preserve"> </w:t>
            </w:r>
            <w:r w:rsidR="004D457B">
              <w:rPr>
                <w:rFonts w:ascii="Lucida Grande" w:hAnsi="Lucida Grande" w:cs="宋体" w:hint="eastAsia"/>
                <w:b/>
                <w:bCs/>
              </w:rPr>
              <w:t>签名</w:t>
            </w:r>
            <w:r w:rsidR="004D457B" w:rsidRPr="00E15964">
              <w:rPr>
                <w:rFonts w:ascii="宋体" w:hAnsi="宋体" w:cs="宋体" w:hint="eastAsia"/>
                <w:b/>
                <w:bCs/>
              </w:rPr>
              <w:t>：</w:t>
            </w:r>
            <w:r w:rsidR="004D457B">
              <w:rPr>
                <w:rFonts w:ascii="宋体" w:hAnsi="宋体" w:cs="宋体"/>
                <w:b/>
                <w:bCs/>
              </w:rPr>
              <w:t xml:space="preserve">          </w:t>
            </w:r>
            <w:r w:rsidR="004D457B" w:rsidRPr="00E15964">
              <w:rPr>
                <w:rFonts w:ascii="宋体" w:hAnsi="宋体" w:cs="宋体"/>
                <w:b/>
                <w:bCs/>
              </w:rPr>
              <w:t xml:space="preserve"> </w:t>
            </w:r>
          </w:p>
          <w:p w14:paraId="2DB1C261" w14:textId="77777777" w:rsidR="004D457B" w:rsidRDefault="004D457B">
            <w:pPr>
              <w:spacing w:line="360" w:lineRule="auto"/>
              <w:rPr>
                <w:rFonts w:ascii="宋体"/>
              </w:rPr>
            </w:pPr>
            <w:r w:rsidRPr="00E15964">
              <w:rPr>
                <w:rFonts w:ascii="宋体" w:hAnsi="宋体" w:cs="宋体"/>
              </w:rPr>
              <w:t xml:space="preserve">        </w:t>
            </w:r>
            <w:r>
              <w:rPr>
                <w:rFonts w:ascii="宋体" w:hAnsi="宋体" w:cs="宋体"/>
              </w:rPr>
              <w:t xml:space="preserve">                                               </w:t>
            </w:r>
            <w:r w:rsidRPr="00E15964">
              <w:rPr>
                <w:rFonts w:ascii="宋体" w:hAnsi="宋体" w:cs="宋体" w:hint="eastAsia"/>
              </w:rPr>
              <w:t>年</w:t>
            </w:r>
            <w:r w:rsidRPr="00E15964"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/>
              </w:rPr>
              <w:t xml:space="preserve">  </w:t>
            </w:r>
            <w:r w:rsidRPr="00E15964">
              <w:rPr>
                <w:rFonts w:ascii="宋体" w:hAnsi="宋体" w:cs="宋体"/>
              </w:rPr>
              <w:t xml:space="preserve">  </w:t>
            </w:r>
            <w:r w:rsidRPr="00E15964">
              <w:rPr>
                <w:rFonts w:ascii="宋体" w:hAnsi="宋体" w:cs="宋体" w:hint="eastAsia"/>
              </w:rPr>
              <w:t>月</w:t>
            </w:r>
            <w:r w:rsidRPr="00E15964">
              <w:rPr>
                <w:rFonts w:ascii="宋体" w:hAnsi="宋体" w:cs="宋体"/>
              </w:rPr>
              <w:t xml:space="preserve"> </w:t>
            </w:r>
            <w:r>
              <w:rPr>
                <w:rFonts w:ascii="宋体" w:hAnsi="宋体" w:cs="宋体"/>
              </w:rPr>
              <w:t xml:space="preserve">   </w:t>
            </w:r>
            <w:r w:rsidRPr="00E15964">
              <w:rPr>
                <w:rFonts w:ascii="宋体" w:hAnsi="宋体" w:cs="宋体"/>
              </w:rPr>
              <w:t xml:space="preserve">  </w:t>
            </w:r>
            <w:r w:rsidRPr="00E15964">
              <w:rPr>
                <w:rFonts w:ascii="宋体" w:hAnsi="宋体" w:cs="宋体" w:hint="eastAsia"/>
              </w:rPr>
              <w:t>日</w:t>
            </w:r>
          </w:p>
          <w:p w14:paraId="177AD031" w14:textId="77777777" w:rsidR="004D457B" w:rsidRDefault="004D457B">
            <w:pPr>
              <w:spacing w:line="360" w:lineRule="auto"/>
              <w:jc w:val="right"/>
              <w:rPr>
                <w:rFonts w:ascii="宋体"/>
                <w:b/>
                <w:bCs/>
              </w:rPr>
            </w:pPr>
          </w:p>
        </w:tc>
      </w:tr>
    </w:tbl>
    <w:p w14:paraId="3920C062" w14:textId="77777777" w:rsidR="004D457B" w:rsidRDefault="004D457B">
      <w:pPr>
        <w:widowControl/>
        <w:jc w:val="left"/>
        <w:pPrChange w:id="174" w:author="陈曼8" w:date="2021-11-12T09:09:00Z">
          <w:pPr>
            <w:spacing w:line="360" w:lineRule="auto"/>
          </w:pPr>
        </w:pPrChange>
      </w:pPr>
    </w:p>
    <w:sectPr w:rsidR="004D457B" w:rsidSect="00067E47">
      <w:pgSz w:w="11906" w:h="16838"/>
      <w:pgMar w:top="1440" w:right="1622" w:bottom="1440" w:left="1644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D790F" w14:textId="77777777" w:rsidR="00D73759" w:rsidRDefault="00D73759">
      <w:r>
        <w:separator/>
      </w:r>
    </w:p>
  </w:endnote>
  <w:endnote w:type="continuationSeparator" w:id="0">
    <w:p w14:paraId="2C458141" w14:textId="77777777" w:rsidR="00D73759" w:rsidRDefault="00D73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66F27" w14:textId="77777777" w:rsidR="00D73759" w:rsidRDefault="00D73759">
      <w:r>
        <w:separator/>
      </w:r>
    </w:p>
  </w:footnote>
  <w:footnote w:type="continuationSeparator" w:id="0">
    <w:p w14:paraId="6AC389B9" w14:textId="77777777" w:rsidR="00D73759" w:rsidRDefault="00D737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E2E55"/>
    <w:multiLevelType w:val="hybridMultilevel"/>
    <w:tmpl w:val="D3EED0B0"/>
    <w:lvl w:ilvl="0" w:tplc="7E260AA6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8649E0"/>
    <w:multiLevelType w:val="hybridMultilevel"/>
    <w:tmpl w:val="A2783E0A"/>
    <w:lvl w:ilvl="0" w:tplc="4684A74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5F21E7"/>
    <w:multiLevelType w:val="hybridMultilevel"/>
    <w:tmpl w:val="AF3ABA64"/>
    <w:lvl w:ilvl="0" w:tplc="5AD411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6CC7F06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陈 曼">
    <w15:presenceInfo w15:providerId="Windows Live" w15:userId="1f177dfc7b651f6f"/>
  </w15:person>
  <w15:person w15:author="陈曼8">
    <w15:presenceInfo w15:providerId="AD" w15:userId="S-1-5-21-301378855-1296857468-2813838616-4299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trackRevision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26FC"/>
    <w:rsid w:val="00005C35"/>
    <w:rsid w:val="00026260"/>
    <w:rsid w:val="000400BA"/>
    <w:rsid w:val="0004251C"/>
    <w:rsid w:val="0004545C"/>
    <w:rsid w:val="000569B5"/>
    <w:rsid w:val="00062EB4"/>
    <w:rsid w:val="00067E47"/>
    <w:rsid w:val="00073AC0"/>
    <w:rsid w:val="00083014"/>
    <w:rsid w:val="000978C1"/>
    <w:rsid w:val="000B0EAC"/>
    <w:rsid w:val="000B4058"/>
    <w:rsid w:val="000D2DA7"/>
    <w:rsid w:val="000D420D"/>
    <w:rsid w:val="000E1E17"/>
    <w:rsid w:val="000E2A67"/>
    <w:rsid w:val="00107E76"/>
    <w:rsid w:val="00125560"/>
    <w:rsid w:val="001731A1"/>
    <w:rsid w:val="0017571F"/>
    <w:rsid w:val="00176D48"/>
    <w:rsid w:val="001C4D6A"/>
    <w:rsid w:val="001E4175"/>
    <w:rsid w:val="001E6B47"/>
    <w:rsid w:val="001F1D2E"/>
    <w:rsid w:val="001F4FD2"/>
    <w:rsid w:val="00203560"/>
    <w:rsid w:val="002108D2"/>
    <w:rsid w:val="00226A2E"/>
    <w:rsid w:val="0023321F"/>
    <w:rsid w:val="00235C85"/>
    <w:rsid w:val="00247022"/>
    <w:rsid w:val="00251E0D"/>
    <w:rsid w:val="00256DF4"/>
    <w:rsid w:val="00283040"/>
    <w:rsid w:val="0028660D"/>
    <w:rsid w:val="002B4D10"/>
    <w:rsid w:val="002B787D"/>
    <w:rsid w:val="002C6472"/>
    <w:rsid w:val="002D2D7F"/>
    <w:rsid w:val="002E0EC3"/>
    <w:rsid w:val="002E1FF5"/>
    <w:rsid w:val="002F5B26"/>
    <w:rsid w:val="0030223B"/>
    <w:rsid w:val="00303163"/>
    <w:rsid w:val="0034386B"/>
    <w:rsid w:val="00357772"/>
    <w:rsid w:val="00383BF9"/>
    <w:rsid w:val="003A04F6"/>
    <w:rsid w:val="003B4FCC"/>
    <w:rsid w:val="003C1749"/>
    <w:rsid w:val="003D540F"/>
    <w:rsid w:val="003E33DF"/>
    <w:rsid w:val="003F0A89"/>
    <w:rsid w:val="003F2EE7"/>
    <w:rsid w:val="003F4303"/>
    <w:rsid w:val="003F4D10"/>
    <w:rsid w:val="0040399A"/>
    <w:rsid w:val="0041282E"/>
    <w:rsid w:val="004128A7"/>
    <w:rsid w:val="00417C94"/>
    <w:rsid w:val="004257C8"/>
    <w:rsid w:val="0045787E"/>
    <w:rsid w:val="00470110"/>
    <w:rsid w:val="0049434C"/>
    <w:rsid w:val="004B6118"/>
    <w:rsid w:val="004D457B"/>
    <w:rsid w:val="00501BB8"/>
    <w:rsid w:val="00530DB8"/>
    <w:rsid w:val="0055311B"/>
    <w:rsid w:val="00555C04"/>
    <w:rsid w:val="0056431D"/>
    <w:rsid w:val="00580C16"/>
    <w:rsid w:val="005812FA"/>
    <w:rsid w:val="005B00E5"/>
    <w:rsid w:val="005C0052"/>
    <w:rsid w:val="005C065F"/>
    <w:rsid w:val="005E51DF"/>
    <w:rsid w:val="005F480C"/>
    <w:rsid w:val="00603A85"/>
    <w:rsid w:val="006065B8"/>
    <w:rsid w:val="006075BA"/>
    <w:rsid w:val="00625B86"/>
    <w:rsid w:val="00666B53"/>
    <w:rsid w:val="00677379"/>
    <w:rsid w:val="006910A8"/>
    <w:rsid w:val="0069585A"/>
    <w:rsid w:val="006A1A34"/>
    <w:rsid w:val="006A421A"/>
    <w:rsid w:val="006B5E43"/>
    <w:rsid w:val="006B6EC2"/>
    <w:rsid w:val="006E4999"/>
    <w:rsid w:val="006F72EB"/>
    <w:rsid w:val="007031C2"/>
    <w:rsid w:val="00727589"/>
    <w:rsid w:val="00742FC4"/>
    <w:rsid w:val="00752926"/>
    <w:rsid w:val="00760DE5"/>
    <w:rsid w:val="00770E57"/>
    <w:rsid w:val="00781F38"/>
    <w:rsid w:val="007930B5"/>
    <w:rsid w:val="007B50AE"/>
    <w:rsid w:val="007F08D5"/>
    <w:rsid w:val="008131D9"/>
    <w:rsid w:val="00813428"/>
    <w:rsid w:val="0081379F"/>
    <w:rsid w:val="00820633"/>
    <w:rsid w:val="00830168"/>
    <w:rsid w:val="008375E4"/>
    <w:rsid w:val="008514FD"/>
    <w:rsid w:val="00851D2F"/>
    <w:rsid w:val="008602DC"/>
    <w:rsid w:val="00861A76"/>
    <w:rsid w:val="00876CCC"/>
    <w:rsid w:val="00884CDF"/>
    <w:rsid w:val="0088538B"/>
    <w:rsid w:val="00891FF1"/>
    <w:rsid w:val="008A55DC"/>
    <w:rsid w:val="008C02F6"/>
    <w:rsid w:val="008C1810"/>
    <w:rsid w:val="008C2881"/>
    <w:rsid w:val="008C729F"/>
    <w:rsid w:val="008D6321"/>
    <w:rsid w:val="008F4BAD"/>
    <w:rsid w:val="008F7EED"/>
    <w:rsid w:val="0090549E"/>
    <w:rsid w:val="009105E5"/>
    <w:rsid w:val="009164D2"/>
    <w:rsid w:val="00927921"/>
    <w:rsid w:val="009344A2"/>
    <w:rsid w:val="00937AF3"/>
    <w:rsid w:val="00950D8C"/>
    <w:rsid w:val="009711CC"/>
    <w:rsid w:val="00972D50"/>
    <w:rsid w:val="00980E2B"/>
    <w:rsid w:val="00994F70"/>
    <w:rsid w:val="009A1B1E"/>
    <w:rsid w:val="009A562B"/>
    <w:rsid w:val="009C5916"/>
    <w:rsid w:val="009D4A7E"/>
    <w:rsid w:val="00A06BA7"/>
    <w:rsid w:val="00A126FC"/>
    <w:rsid w:val="00A16595"/>
    <w:rsid w:val="00A27A18"/>
    <w:rsid w:val="00A3671B"/>
    <w:rsid w:val="00A632C8"/>
    <w:rsid w:val="00A719AA"/>
    <w:rsid w:val="00A75C3A"/>
    <w:rsid w:val="00A97DB4"/>
    <w:rsid w:val="00AA3A5F"/>
    <w:rsid w:val="00AA419B"/>
    <w:rsid w:val="00AB285B"/>
    <w:rsid w:val="00AC2311"/>
    <w:rsid w:val="00B02394"/>
    <w:rsid w:val="00B31214"/>
    <w:rsid w:val="00B75EF6"/>
    <w:rsid w:val="00B7664A"/>
    <w:rsid w:val="00BA5976"/>
    <w:rsid w:val="00BC70D0"/>
    <w:rsid w:val="00BD619B"/>
    <w:rsid w:val="00C0246C"/>
    <w:rsid w:val="00C24D23"/>
    <w:rsid w:val="00C25945"/>
    <w:rsid w:val="00C261E0"/>
    <w:rsid w:val="00C42D4A"/>
    <w:rsid w:val="00C54C67"/>
    <w:rsid w:val="00C57FFC"/>
    <w:rsid w:val="00C97E15"/>
    <w:rsid w:val="00CA4314"/>
    <w:rsid w:val="00CA730C"/>
    <w:rsid w:val="00CD492C"/>
    <w:rsid w:val="00CD59A1"/>
    <w:rsid w:val="00CF6FAD"/>
    <w:rsid w:val="00D042AB"/>
    <w:rsid w:val="00D24B43"/>
    <w:rsid w:val="00D27082"/>
    <w:rsid w:val="00D47E78"/>
    <w:rsid w:val="00D517CC"/>
    <w:rsid w:val="00D73759"/>
    <w:rsid w:val="00D836DE"/>
    <w:rsid w:val="00D97D45"/>
    <w:rsid w:val="00DB79AD"/>
    <w:rsid w:val="00DC7EE6"/>
    <w:rsid w:val="00DD0D42"/>
    <w:rsid w:val="00DD761C"/>
    <w:rsid w:val="00DE7049"/>
    <w:rsid w:val="00DF2190"/>
    <w:rsid w:val="00E141BA"/>
    <w:rsid w:val="00E15964"/>
    <w:rsid w:val="00E3402D"/>
    <w:rsid w:val="00E5366C"/>
    <w:rsid w:val="00E64A02"/>
    <w:rsid w:val="00E6514F"/>
    <w:rsid w:val="00EF7D55"/>
    <w:rsid w:val="00F14539"/>
    <w:rsid w:val="00F353ED"/>
    <w:rsid w:val="00F359F8"/>
    <w:rsid w:val="00F465F7"/>
    <w:rsid w:val="00F549F4"/>
    <w:rsid w:val="00F561D5"/>
    <w:rsid w:val="00F663EB"/>
    <w:rsid w:val="00F70879"/>
    <w:rsid w:val="00F84360"/>
    <w:rsid w:val="00FA1BE5"/>
    <w:rsid w:val="00FB3029"/>
    <w:rsid w:val="00FB320E"/>
    <w:rsid w:val="00FD6553"/>
    <w:rsid w:val="00FD72AD"/>
    <w:rsid w:val="00FF0CFD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3A1ED3"/>
  <w15:docId w15:val="{1358FBDA-326A-4F58-AFBE-F9B9577E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6FC"/>
    <w:pPr>
      <w:widowControl w:val="0"/>
      <w:jc w:val="both"/>
    </w:pPr>
    <w:rPr>
      <w:rFonts w:ascii="Times New Roman" w:hAnsi="Times New Roman"/>
      <w:szCs w:val="21"/>
    </w:rPr>
  </w:style>
  <w:style w:type="paragraph" w:styleId="1">
    <w:name w:val="heading 1"/>
    <w:basedOn w:val="a"/>
    <w:next w:val="a"/>
    <w:link w:val="10"/>
    <w:autoRedefine/>
    <w:uiPriority w:val="99"/>
    <w:qFormat/>
    <w:locked/>
    <w:rsid w:val="002E0EC3"/>
    <w:pPr>
      <w:keepNext/>
      <w:keepLines/>
      <w:spacing w:beforeLines="50" w:afterLines="50" w:line="360" w:lineRule="auto"/>
      <w:jc w:val="center"/>
      <w:outlineLvl w:val="0"/>
    </w:pPr>
    <w:rPr>
      <w:rFonts w:ascii="宋体" w:hAnsi="宋体" w:cs="宋体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semiHidden/>
    <w:rsid w:val="00FF6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FF6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customStyle="1" w:styleId="Char">
    <w:name w:val="Char"/>
    <w:basedOn w:val="a"/>
    <w:uiPriority w:val="99"/>
    <w:semiHidden/>
    <w:rsid w:val="0049434C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customStyle="1" w:styleId="Char1">
    <w:name w:val="Char1"/>
    <w:basedOn w:val="a"/>
    <w:uiPriority w:val="99"/>
    <w:semiHidden/>
    <w:rsid w:val="00677379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styleId="a7">
    <w:name w:val="List Paragraph"/>
    <w:basedOn w:val="a"/>
    <w:uiPriority w:val="99"/>
    <w:qFormat/>
    <w:rsid w:val="00677379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891FF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91FF1"/>
    <w:rPr>
      <w:rFonts w:ascii="Times New Roman" w:hAnsi="Times New Roman"/>
      <w:sz w:val="18"/>
      <w:szCs w:val="18"/>
    </w:rPr>
  </w:style>
  <w:style w:type="paragraph" w:styleId="aa">
    <w:name w:val="Revision"/>
    <w:hidden/>
    <w:uiPriority w:val="99"/>
    <w:semiHidden/>
    <w:rsid w:val="005E51DF"/>
    <w:rPr>
      <w:rFonts w:ascii="Times New Roman" w:hAnsi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478</Words>
  <Characters>2731</Characters>
  <Application>Microsoft Office Word</Application>
  <DocSecurity>0</DocSecurity>
  <Lines>22</Lines>
  <Paragraphs>6</Paragraphs>
  <ScaleCrop>false</ScaleCrop>
  <Company>Microsoft</Company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匿名用户</dc:creator>
  <cp:lastModifiedBy>陈 曼</cp:lastModifiedBy>
  <cp:revision>109</cp:revision>
  <cp:lastPrinted>2021-11-12T00:54:00Z</cp:lastPrinted>
  <dcterms:created xsi:type="dcterms:W3CDTF">2016-10-11T23:49:00Z</dcterms:created>
  <dcterms:modified xsi:type="dcterms:W3CDTF">2021-12-10T09:24:00Z</dcterms:modified>
</cp:coreProperties>
</file>